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955B" w14:textId="77777777" w:rsidR="00A56CF8" w:rsidRPr="00FC2FE3" w:rsidRDefault="00A56CF8" w:rsidP="00E11853">
      <w:pPr>
        <w:rPr>
          <w:ins w:id="0" w:author="Carriere, Yves - (ycarrier)" w:date="2017-12-05T11:28:00Z"/>
          <w:rFonts w:ascii="Times New Roman" w:hAnsi="Times New Roman" w:cs="Times New Roman"/>
          <w:b/>
          <w:color w:val="000000" w:themeColor="text1"/>
          <w:sz w:val="24"/>
          <w:szCs w:val="24"/>
          <w:rPrChange w:id="1" w:author="Carriere, Yves - (ycarrier)" w:date="2017-12-05T11:28:00Z">
            <w:rPr>
              <w:ins w:id="2" w:author="Carriere, Yves - (ycarrier)" w:date="2017-12-05T11:28:00Z"/>
              <w:rFonts w:ascii="Times New Roman" w:hAnsi="Times New Roman" w:cs="Times New Roman"/>
              <w:sz w:val="24"/>
              <w:szCs w:val="24"/>
            </w:rPr>
          </w:rPrChange>
        </w:rPr>
      </w:pPr>
      <w:ins w:id="3" w:author="Carriere, Yves - (ycarrier)" w:date="2017-12-05T11:28:00Z">
        <w:r w:rsidRPr="00FC2FE3">
          <w:rPr>
            <w:rFonts w:ascii="Times New Roman" w:hAnsi="Times New Roman" w:cs="Times New Roman"/>
            <w:b/>
            <w:color w:val="000000" w:themeColor="text1"/>
            <w:sz w:val="24"/>
            <w:szCs w:val="24"/>
            <w:rPrChange w:id="4" w:author="Carriere, Yves - (ycarrier)" w:date="2017-12-05T11:2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Supplementary Material</w:t>
        </w:r>
      </w:ins>
    </w:p>
    <w:p w14:paraId="5DC2BB7E" w14:textId="77777777" w:rsidR="00A51B0F" w:rsidRPr="00FC2FE3" w:rsidRDefault="00A51B0F">
      <w:pPr>
        <w:spacing w:line="360" w:lineRule="auto"/>
        <w:rPr>
          <w:ins w:id="5" w:author="Carriere, Yves - (ycarrier)" w:date="2017-12-05T11:42:00Z"/>
          <w:rFonts w:ascii="Times New Roman" w:hAnsi="Times New Roman" w:cs="Times New Roman"/>
          <w:b/>
          <w:color w:val="000000" w:themeColor="text1"/>
          <w:sz w:val="24"/>
          <w:szCs w:val="24"/>
        </w:rPr>
        <w:pPrChange w:id="6" w:author="Carriere, Yves - (ycarrier)" w:date="2017-12-05T11:42:00Z">
          <w:pPr>
            <w:spacing w:line="480" w:lineRule="auto"/>
          </w:pPr>
        </w:pPrChange>
      </w:pPr>
    </w:p>
    <w:p w14:paraId="129FBF4C" w14:textId="77777777" w:rsidR="00A56CF8" w:rsidRPr="00FC2FE3" w:rsidRDefault="00A56CF8">
      <w:pPr>
        <w:spacing w:line="360" w:lineRule="auto"/>
        <w:rPr>
          <w:ins w:id="7" w:author="Carriere, Yves - (ycarrier)" w:date="2017-12-05T11:29:00Z"/>
          <w:rFonts w:ascii="Times New Roman" w:hAnsi="Times New Roman" w:cs="Times New Roman"/>
          <w:b/>
          <w:color w:val="000000" w:themeColor="text1"/>
          <w:sz w:val="24"/>
          <w:szCs w:val="24"/>
          <w:rPrChange w:id="8" w:author="Carriere, Yves - (ycarrier)" w:date="2017-12-05T11:30:00Z">
            <w:rPr>
              <w:ins w:id="9" w:author="Carriere, Yves - (ycarrier)" w:date="2017-12-05T11:29:00Z"/>
              <w:rFonts w:ascii="Times New Roman" w:hAnsi="Times New Roman" w:cs="Times New Roman"/>
              <w:sz w:val="28"/>
              <w:szCs w:val="24"/>
            </w:rPr>
          </w:rPrChange>
        </w:rPr>
        <w:pPrChange w:id="10" w:author="Carriere, Yves - (ycarrier)" w:date="2017-12-05T11:42:00Z">
          <w:pPr>
            <w:spacing w:line="480" w:lineRule="auto"/>
          </w:pPr>
        </w:pPrChange>
      </w:pPr>
      <w:ins w:id="11" w:author="Carriere, Yves - (ycarrier)" w:date="2017-12-05T11:29:00Z">
        <w:r w:rsidRPr="00FC2FE3">
          <w:rPr>
            <w:rFonts w:ascii="Times New Roman" w:hAnsi="Times New Roman" w:cs="Times New Roman"/>
            <w:b/>
            <w:color w:val="000000" w:themeColor="text1"/>
            <w:sz w:val="24"/>
            <w:szCs w:val="24"/>
            <w:rPrChange w:id="12" w:author="Carriere, Yves - (ycarrier)" w:date="2017-12-05T11:30:00Z">
              <w:rPr>
                <w:rFonts w:ascii="Times New Roman" w:hAnsi="Times New Roman" w:cs="Times New Roman"/>
                <w:sz w:val="28"/>
                <w:szCs w:val="24"/>
              </w:rPr>
            </w:rPrChange>
          </w:rPr>
          <w:t>Socioeconomic and human behavioral factors associated with</w:t>
        </w:r>
        <w:r w:rsidRPr="00FC2FE3">
          <w:rPr>
            <w:rFonts w:ascii="Times New Roman" w:hAnsi="Times New Roman" w:cs="Times New Roman"/>
            <w:b/>
            <w:i/>
            <w:color w:val="000000" w:themeColor="text1"/>
            <w:sz w:val="24"/>
            <w:szCs w:val="24"/>
            <w:rPrChange w:id="13" w:author="Carriere, Yves - (ycarrier)" w:date="2017-12-05T11:30:00Z">
              <w:rPr>
                <w:rFonts w:ascii="Times New Roman" w:hAnsi="Times New Roman" w:cs="Times New Roman"/>
                <w:i/>
                <w:sz w:val="28"/>
                <w:szCs w:val="24"/>
              </w:rPr>
            </w:rPrChange>
          </w:rPr>
          <w:t xml:space="preserve"> Aedes aegypti</w:t>
        </w:r>
        <w:r w:rsidRPr="00FC2FE3">
          <w:rPr>
            <w:rFonts w:ascii="Times New Roman" w:hAnsi="Times New Roman" w:cs="Times New Roman"/>
            <w:b/>
            <w:color w:val="000000" w:themeColor="text1"/>
            <w:sz w:val="24"/>
            <w:szCs w:val="24"/>
            <w:rPrChange w:id="14" w:author="Carriere, Yves - (ycarrier)" w:date="2017-12-05T11:30:00Z">
              <w:rPr>
                <w:rFonts w:ascii="Times New Roman" w:hAnsi="Times New Roman" w:cs="Times New Roman"/>
                <w:sz w:val="28"/>
                <w:szCs w:val="24"/>
              </w:rPr>
            </w:rPrChange>
          </w:rPr>
          <w:t xml:space="preserve"> (Diptera: Culicidae) immature habitat in Tucson, Arizona.</w:t>
        </w:r>
      </w:ins>
    </w:p>
    <w:p w14:paraId="157A7704" w14:textId="77777777" w:rsidR="00A56CF8" w:rsidRPr="00FC2FE3" w:rsidRDefault="00A56CF8">
      <w:pPr>
        <w:spacing w:line="360" w:lineRule="auto"/>
        <w:rPr>
          <w:ins w:id="15" w:author="Carriere, Yves - (ycarrier)" w:date="2017-12-05T11:29:00Z"/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  <w:rPrChange w:id="16" w:author="Carriere, Yves - (ycarrier)" w:date="2017-12-05T11:30:00Z">
            <w:rPr>
              <w:ins w:id="17" w:author="Carriere, Yves - (ycarrier)" w:date="2017-12-05T11:29:00Z"/>
              <w:rFonts w:ascii="Times New Roman" w:hAnsi="Times New Roman" w:cs="Times New Roman"/>
              <w:sz w:val="24"/>
              <w:szCs w:val="24"/>
              <w:vertAlign w:val="superscript"/>
            </w:rPr>
          </w:rPrChange>
        </w:rPr>
        <w:pPrChange w:id="18" w:author="Carriere, Yves - (ycarrier)" w:date="2017-12-05T11:42:00Z">
          <w:pPr>
            <w:spacing w:line="480" w:lineRule="auto"/>
          </w:pPr>
        </w:pPrChange>
      </w:pPr>
      <w:ins w:id="19" w:author="Carriere, Yves - (ycarrier)" w:date="2017-12-05T11:29:00Z">
        <w:r w:rsidRPr="00FC2FE3">
          <w:rPr>
            <w:rFonts w:ascii="Times New Roman" w:hAnsi="Times New Roman" w:cs="Times New Roman"/>
            <w:b/>
            <w:color w:val="000000" w:themeColor="text1"/>
            <w:sz w:val="24"/>
            <w:szCs w:val="24"/>
            <w:rPrChange w:id="20" w:author="Carriere, Yves - (ycarrier)" w:date="2017-12-05T11:3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K. R. Walker, D. Williamson, Y. Carrière, P. A. Reyes-Castro, S. Haenchen, M. H. Hayden, E. Jeffrey Gutierrez, K. C. Ernst</w:t>
        </w:r>
      </w:ins>
    </w:p>
    <w:p w14:paraId="163494F8" w14:textId="77777777" w:rsidR="00176A82" w:rsidRPr="00FC2FE3" w:rsidRDefault="00176A82" w:rsidP="00E11853">
      <w:pPr>
        <w:rPr>
          <w:rFonts w:ascii="Times New Roman" w:hAnsi="Times New Roman" w:cs="Times New Roman"/>
          <w:b/>
          <w:color w:val="000000" w:themeColor="text1"/>
          <w:sz w:val="24"/>
          <w:szCs w:val="24"/>
          <w:rPrChange w:id="21" w:author="Carriere, Yves - (ycarrier)" w:date="2017-12-05T11:4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22" w:author="Carriere, Yves - (ycarrier)" w:date="2017-12-05T11:42:00Z">
            <w:rPr>
              <w:rFonts w:ascii="Times New Roman" w:hAnsi="Times New Roman" w:cs="Times New Roman"/>
              <w:sz w:val="24"/>
              <w:szCs w:val="24"/>
            </w:rPr>
          </w:rPrChange>
        </w:rPr>
        <w:t>Supplementary Tables S1: Mean (log(total containers +1)) by significant categorical explanatory variables</w:t>
      </w:r>
      <w:r w:rsidR="00E11853"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23" w:author="Carriere, Yves - (ycarrier)" w:date="2017-12-05T11:4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 </w:t>
      </w:r>
    </w:p>
    <w:p w14:paraId="7A43B0A0" w14:textId="77777777" w:rsidR="00176A82" w:rsidRPr="00FC2FE3" w:rsidRDefault="00176A82" w:rsidP="00C352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Table S1a: Total containers by home ownership.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3330"/>
      </w:tblGrid>
      <w:tr w:rsidR="00FC2FE3" w:rsidRPr="00FC2FE3" w14:paraId="755C77F3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11DBF5B8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Question: Do you own this home or do you rent?</w:t>
            </w:r>
          </w:p>
        </w:tc>
        <w:tc>
          <w:tcPr>
            <w:tcW w:w="720" w:type="dxa"/>
            <w:noWrap/>
            <w:hideMark/>
          </w:tcPr>
          <w:p w14:paraId="3E6E569B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3330" w:type="dxa"/>
            <w:noWrap/>
            <w:hideMark/>
          </w:tcPr>
          <w:p w14:paraId="29FD4C15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Mean(log (total containers + 1))</w:t>
            </w:r>
          </w:p>
        </w:tc>
      </w:tr>
      <w:tr w:rsidR="00FC2FE3" w:rsidRPr="00FC2FE3" w14:paraId="58B09EA2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77729990" w14:textId="77777777" w:rsidR="00C35217" w:rsidRPr="00FC2FE3" w:rsidRDefault="00C35217" w:rsidP="00BD6A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Owner</w:t>
            </w:r>
            <w:r w:rsidR="00E11853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noWrap/>
            <w:hideMark/>
          </w:tcPr>
          <w:p w14:paraId="027A25EC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264</w:t>
            </w:r>
          </w:p>
        </w:tc>
        <w:tc>
          <w:tcPr>
            <w:tcW w:w="3330" w:type="dxa"/>
            <w:noWrap/>
            <w:hideMark/>
          </w:tcPr>
          <w:p w14:paraId="230D84E9" w14:textId="77777777" w:rsidR="00C35217" w:rsidRPr="00FC2FE3" w:rsidRDefault="00BD6AFF" w:rsidP="00176A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0.89</w:t>
            </w:r>
            <w:r w:rsidR="00C3521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±</w:t>
            </w: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0.03</w:t>
            </w:r>
          </w:p>
        </w:tc>
      </w:tr>
      <w:tr w:rsidR="00FC2FE3" w:rsidRPr="00FC2FE3" w14:paraId="1616BFE2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0AC2A258" w14:textId="77777777" w:rsidR="00C35217" w:rsidRPr="00FC2FE3" w:rsidRDefault="00C35217" w:rsidP="003B49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Renter</w:t>
            </w:r>
            <w:r w:rsidR="00FD623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noWrap/>
            <w:hideMark/>
          </w:tcPr>
          <w:p w14:paraId="67DAB640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3330" w:type="dxa"/>
            <w:noWrap/>
            <w:hideMark/>
          </w:tcPr>
          <w:p w14:paraId="4C8E9C80" w14:textId="77777777" w:rsidR="00C35217" w:rsidRPr="00FC2FE3" w:rsidRDefault="00BD6AFF" w:rsidP="00176A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0.78</w:t>
            </w:r>
            <w:r w:rsidR="00C3521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±</w:t>
            </w: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0.05</w:t>
            </w:r>
            <w:ins w:id="24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ins>
            <w:ins w:id="25" w:author="Carriere, Yves - (ycarrier)" w:date="2017-12-05T10:30:00Z">
              <w:r w:rsidR="0071715A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</w:p>
        </w:tc>
      </w:tr>
    </w:tbl>
    <w:p w14:paraId="01CBEB5E" w14:textId="77777777" w:rsidR="00176A82" w:rsidRPr="00FC2FE3" w:rsidRDefault="00A56CF8" w:rsidP="00A56CF8">
      <w:pPr>
        <w:rPr>
          <w:rFonts w:ascii="Times New Roman" w:hAnsi="Times New Roman" w:cs="Times New Roman"/>
          <w:color w:val="000000" w:themeColor="text1"/>
          <w:sz w:val="24"/>
          <w:szCs w:val="24"/>
          <w:rPrChange w:id="26" w:author="Carriere, Yves - (ycarrier)" w:date="2017-12-05T11:32:00Z">
            <w:rPr/>
          </w:rPrChange>
        </w:rPr>
      </w:pPr>
      <w:ins w:id="27" w:author="Carriere, Yves - (ycarrier)" w:date="2017-12-05T11:32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* </w:t>
        </w:r>
      </w:ins>
      <w:ins w:id="28" w:author="Carriere, Yves - (ycarrier)" w:date="2017-12-05T11:30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29" w:author="Carriere, Yves - (ycarrier)" w:date="2017-12-05T11:32:00Z">
              <w:rPr/>
            </w:rPrChange>
          </w:rPr>
          <w:t>Number of</w:t>
        </w:r>
      </w:ins>
      <w:ins w:id="30" w:author="Carriere, Yves - (ycarrier)" w:date="2017-12-05T10:31:00Z">
        <w:r w:rsidR="0071715A"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31" w:author="Carriere, Yves - (ycarrier)" w:date="2017-12-05T11:32:00Z">
              <w:rPr/>
            </w:rPrChange>
          </w:rPr>
          <w:t xml:space="preserve"> container</w:t>
        </w:r>
      </w:ins>
      <w:ins w:id="32" w:author="Carriere, Yves - (ycarrier)" w:date="2017-12-05T11:31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33" w:author="Carriere, Yves - (ycarrier)" w:date="2017-12-05T11:32:00Z">
              <w:rPr/>
            </w:rPrChange>
          </w:rPr>
          <w:t>s</w:t>
        </w:r>
      </w:ins>
      <w:ins w:id="34" w:author="Carriere, Yves - (ycarrier)" w:date="2017-12-05T10:31:00Z">
        <w:r w:rsidR="0071715A"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35" w:author="Carriere, Yves - (ycarrier)" w:date="2017-12-05T11:32:00Z">
              <w:rPr/>
            </w:rPrChange>
          </w:rPr>
          <w:t xml:space="preserve"> was significantly </w:t>
        </w:r>
      </w:ins>
      <w:ins w:id="36" w:author="Carriere, Yves - (ycarrier)" w:date="2017-12-05T11:39:00Z">
        <w:r w:rsidR="00A51B0F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l</w:t>
        </w:r>
      </w:ins>
      <w:ins w:id="37" w:author="Carriere, Yves - (ycarrier)" w:date="2017-12-05T11:46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ower</w:t>
        </w:r>
      </w:ins>
      <w:ins w:id="38" w:author="Carriere, Yves - (ycarrier)" w:date="2017-12-05T11:39:00Z">
        <w:r w:rsidR="00A51B0F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for renters than owners</w:t>
        </w:r>
      </w:ins>
      <w:ins w:id="39" w:author="Carriere, Yves - (ycarrier)" w:date="2017-12-05T10:31:00Z">
        <w:r w:rsidR="0071715A"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40" w:author="Carriere, Yves - (ycarrier)" w:date="2017-12-05T11:32:00Z">
              <w:rPr/>
            </w:rPrChange>
          </w:rPr>
          <w:t xml:space="preserve">, </w:t>
        </w:r>
      </w:ins>
      <w:ins w:id="41" w:author="Carriere, Yves - (ycarrier)" w:date="2017-12-05T11:58:00Z">
        <w:r w:rsidR="00D87708"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42" w:author="Carriere, Yves - (ycarrier)" w:date="2017-12-05T11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</w:t>
        </w:r>
      </w:ins>
      <w:ins w:id="43" w:author="Carriere, Yves - (ycarrier)" w:date="2017-12-05T10:31:00Z">
        <w:r w:rsidR="0071715A"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44" w:author="Carriere, Yves - (ycarrier)" w:date="2017-12-05T11:32:00Z">
              <w:rPr/>
            </w:rPrChange>
          </w:rPr>
          <w:t xml:space="preserve"> = 0.0007</w:t>
        </w:r>
      </w:ins>
    </w:p>
    <w:p w14:paraId="07111359" w14:textId="77777777" w:rsidR="00A51B0F" w:rsidRPr="00FC2FE3" w:rsidRDefault="00A51B0F" w:rsidP="00C35217">
      <w:pPr>
        <w:spacing w:after="0"/>
        <w:rPr>
          <w:ins w:id="45" w:author="Carriere, Yves - (ycarrier)" w:date="2017-12-05T11:3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1FF887" w14:textId="77777777" w:rsidR="00176A82" w:rsidRPr="00FC2FE3" w:rsidRDefault="00176A82" w:rsidP="00C352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S1b: Total containers by income.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30"/>
        <w:gridCol w:w="3510"/>
      </w:tblGrid>
      <w:tr w:rsidR="00FC2FE3" w:rsidRPr="00FC2FE3" w14:paraId="1F454933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268E308C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Question: What was your total household income from all sources last year?</w:t>
            </w:r>
          </w:p>
        </w:tc>
        <w:tc>
          <w:tcPr>
            <w:tcW w:w="630" w:type="dxa"/>
            <w:noWrap/>
            <w:hideMark/>
          </w:tcPr>
          <w:p w14:paraId="37E92976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3510" w:type="dxa"/>
            <w:noWrap/>
            <w:hideMark/>
          </w:tcPr>
          <w:p w14:paraId="06E877B7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Mean(Log (total container) + 1)</w:t>
            </w:r>
          </w:p>
        </w:tc>
      </w:tr>
      <w:tr w:rsidR="00FC2FE3" w:rsidRPr="00FC2FE3" w14:paraId="3DC4C144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4015F954" w14:textId="77777777" w:rsidR="00C35217" w:rsidRPr="00FC2FE3" w:rsidRDefault="00C35217" w:rsidP="00BD6A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 $35,000</w:t>
            </w:r>
            <w:r w:rsidR="00E11853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ins w:id="46" w:author="Carriere, Yves - (ycarrier)" w:date="2017-12-05T11:31:00Z">
              <w:r w:rsidR="00A56CF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(reference level)</w:t>
              </w:r>
            </w:ins>
          </w:p>
        </w:tc>
        <w:tc>
          <w:tcPr>
            <w:tcW w:w="630" w:type="dxa"/>
            <w:noWrap/>
            <w:hideMark/>
          </w:tcPr>
          <w:p w14:paraId="260AD027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105</w:t>
            </w:r>
          </w:p>
        </w:tc>
        <w:tc>
          <w:tcPr>
            <w:tcW w:w="3510" w:type="dxa"/>
            <w:noWrap/>
            <w:hideMark/>
          </w:tcPr>
          <w:p w14:paraId="07E02A55" w14:textId="77777777" w:rsidR="00C35217" w:rsidRPr="00FC2FE3" w:rsidRDefault="00BD6AFF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0.97</w:t>
            </w:r>
            <w:r w:rsidR="00C3521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±</w:t>
            </w: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0.05</w:t>
            </w:r>
          </w:p>
        </w:tc>
      </w:tr>
      <w:tr w:rsidR="00FC2FE3" w:rsidRPr="00FC2FE3" w14:paraId="5993F26B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403724FF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$35,000 - $49,999</w:t>
            </w:r>
          </w:p>
        </w:tc>
        <w:tc>
          <w:tcPr>
            <w:tcW w:w="630" w:type="dxa"/>
            <w:noWrap/>
            <w:hideMark/>
          </w:tcPr>
          <w:p w14:paraId="1E931591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3510" w:type="dxa"/>
            <w:noWrap/>
            <w:hideMark/>
          </w:tcPr>
          <w:p w14:paraId="0BAF27BB" w14:textId="77777777" w:rsidR="00C35217" w:rsidRPr="00FC2FE3" w:rsidRDefault="00BD6AFF" w:rsidP="00A56C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0.78</w:t>
            </w:r>
            <w:r w:rsidR="00C3521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±</w:t>
            </w: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0.05</w:t>
            </w:r>
            <w:ins w:id="47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ins>
            <w:ins w:id="48" w:author="Carriere, Yves - (ycarrier)" w:date="2017-12-05T11:34:00Z">
              <w:r w:rsidR="00A56CF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</w:p>
        </w:tc>
      </w:tr>
      <w:tr w:rsidR="00FC2FE3" w:rsidRPr="00FC2FE3" w14:paraId="3415596C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1BC7E9A3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$50,000 - $74,999</w:t>
            </w:r>
          </w:p>
        </w:tc>
        <w:tc>
          <w:tcPr>
            <w:tcW w:w="630" w:type="dxa"/>
            <w:noWrap/>
            <w:hideMark/>
          </w:tcPr>
          <w:p w14:paraId="5F5AC1DE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3510" w:type="dxa"/>
            <w:noWrap/>
            <w:hideMark/>
          </w:tcPr>
          <w:p w14:paraId="37CC4F92" w14:textId="77777777" w:rsidR="00C35217" w:rsidRPr="00FC2FE3" w:rsidRDefault="00BD6AFF" w:rsidP="00A56C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0.94</w:t>
            </w:r>
            <w:r w:rsidR="00C3521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±</w:t>
            </w: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0.05</w:t>
            </w:r>
            <w:ins w:id="49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ins>
            <w:ins w:id="50" w:author="Carriere, Yves - (ycarrier)" w:date="2017-12-05T11:34:00Z">
              <w:r w:rsidR="00A56CF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</w:p>
        </w:tc>
      </w:tr>
      <w:tr w:rsidR="00FC2FE3" w:rsidRPr="00FC2FE3" w14:paraId="7822DEA6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321465B8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$75,000 - $99,999</w:t>
            </w:r>
          </w:p>
        </w:tc>
        <w:tc>
          <w:tcPr>
            <w:tcW w:w="630" w:type="dxa"/>
            <w:noWrap/>
            <w:hideMark/>
          </w:tcPr>
          <w:p w14:paraId="538F0362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3510" w:type="dxa"/>
            <w:noWrap/>
            <w:hideMark/>
          </w:tcPr>
          <w:p w14:paraId="3081A1A4" w14:textId="77777777" w:rsidR="00C35217" w:rsidRPr="00FC2FE3" w:rsidRDefault="002E4E63" w:rsidP="00A56C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0.82</w:t>
            </w:r>
            <w:r w:rsidR="00C3521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±</w:t>
            </w:r>
            <w:r w:rsidR="00BD6AFF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0.06</w:t>
            </w:r>
            <w:ins w:id="51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ins>
            <w:ins w:id="52" w:author="Carriere, Yves - (ycarrier)" w:date="2017-12-05T11:34:00Z">
              <w:r w:rsidR="00A56CF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</w:p>
        </w:tc>
      </w:tr>
      <w:tr w:rsidR="00FC2FE3" w:rsidRPr="00FC2FE3" w14:paraId="29ABF1E2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6CC490D8" w14:textId="77777777" w:rsidR="00C35217" w:rsidRPr="00FC2FE3" w:rsidRDefault="00C35217" w:rsidP="004D57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$100,000 or more</w:t>
            </w:r>
            <w:r w:rsidR="00E11853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noWrap/>
            <w:hideMark/>
          </w:tcPr>
          <w:p w14:paraId="4BF5A920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3510" w:type="dxa"/>
            <w:noWrap/>
            <w:hideMark/>
          </w:tcPr>
          <w:p w14:paraId="2A6617CE" w14:textId="77777777" w:rsidR="00C35217" w:rsidRPr="00FC2FE3" w:rsidRDefault="002E4E63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0.76</w:t>
            </w:r>
            <w:r w:rsidR="00C3521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±</w:t>
            </w:r>
            <w:r w:rsidR="00BD6AFF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0.05</w:t>
            </w:r>
            <w:ins w:id="53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ins>
            <w:ins w:id="54" w:author="Carriere, Yves - (ycarrier)" w:date="2017-12-05T11:36:00Z">
              <w:r w:rsidR="00A56CF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**</w:t>
              </w:r>
            </w:ins>
          </w:p>
        </w:tc>
      </w:tr>
    </w:tbl>
    <w:p w14:paraId="446B3FD8" w14:textId="77777777" w:rsidR="00176A82" w:rsidRPr="00FC2FE3" w:rsidRDefault="00A56CF8" w:rsidP="00176A82">
      <w:pPr>
        <w:rPr>
          <w:ins w:id="55" w:author="Carriere, Yves - (ycarrier)" w:date="2017-12-05T11:32:00Z"/>
          <w:rFonts w:ascii="Times New Roman" w:hAnsi="Times New Roman" w:cs="Times New Roman"/>
          <w:color w:val="000000" w:themeColor="text1"/>
          <w:sz w:val="24"/>
          <w:szCs w:val="24"/>
        </w:rPr>
      </w:pPr>
      <w:ins w:id="56" w:author="Carriere, Yves - (ycarrier)" w:date="2017-12-05T11:33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* </w:t>
        </w:r>
      </w:ins>
      <w:ins w:id="57" w:author="Carriere, Yves - (ycarrier)" w:date="2017-12-05T11:31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Number of containers was significantly </w:t>
        </w:r>
      </w:ins>
      <w:ins w:id="58" w:author="Carriere, Yves - (ycarrier)" w:date="2017-12-05T11:3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l</w:t>
        </w:r>
      </w:ins>
      <w:ins w:id="59" w:author="Carriere, Yves - (ycarrier)" w:date="2017-12-05T11:46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ower</w:t>
        </w:r>
      </w:ins>
      <w:ins w:id="60" w:author="Carriere, Yves - (ycarrier)" w:date="2017-12-05T11:3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1" w:author="Carriere, Yves - (ycarrier)" w:date="2017-12-05T11:53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compared to</w:t>
        </w:r>
      </w:ins>
      <w:ins w:id="62" w:author="Carriere, Yves - (ycarrier)" w:date="2017-12-05T11:3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3" w:author="Carriere, Yves - (ycarrier)" w:date="2017-12-05T11:31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reference level</w:t>
        </w:r>
      </w:ins>
      <w:ins w:id="64" w:author="Carriere, Yves - (ycarrier)" w:date="2017-12-05T11:3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65" w:author="Carriere, Yves - (ycarrier)" w:date="2017-12-05T11:33:00Z">
        <w:r w:rsidR="00D87708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D87708"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66" w:author="Carriere, Yves - (ycarrier)" w:date="2017-12-05T11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</w:t>
        </w:r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7" w:author="Carriere, Yves - (ycarrier)" w:date="2017-12-05T11:34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≤ 0.038</w:t>
        </w:r>
      </w:ins>
    </w:p>
    <w:p w14:paraId="617D2C04" w14:textId="77777777" w:rsidR="00A56CF8" w:rsidRPr="00FC2FE3" w:rsidRDefault="00A56CF8" w:rsidP="00A56CF8">
      <w:pPr>
        <w:rPr>
          <w:rFonts w:ascii="Times New Roman" w:hAnsi="Times New Roman" w:cs="Times New Roman"/>
          <w:color w:val="000000" w:themeColor="text1"/>
          <w:sz w:val="24"/>
          <w:szCs w:val="24"/>
          <w:rPrChange w:id="68" w:author="Carriere, Yves - (ycarrier)" w:date="2017-12-05T11:33:00Z">
            <w:rPr/>
          </w:rPrChange>
        </w:rPr>
      </w:pPr>
      <w:ins w:id="69" w:author="Carriere, Yves - (ycarrier)" w:date="2017-12-05T11:32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*</w:t>
        </w:r>
      </w:ins>
      <w:ins w:id="70" w:author="Carriere, Yves - (ycarrier)" w:date="2017-12-05T11:34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*</w:t>
        </w:r>
      </w:ins>
      <w:ins w:id="71" w:author="Carriere, Yves - (ycarrier)" w:date="2017-12-05T11:33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72" w:author="Carriere, Yves - (ycarrier)" w:date="2017-12-05T11:3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Number of containers was marginally l</w:t>
        </w:r>
      </w:ins>
      <w:ins w:id="73" w:author="Carriere, Yves - (ycarrier)" w:date="2017-12-05T11:46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ower</w:t>
        </w:r>
      </w:ins>
      <w:ins w:id="74" w:author="Carriere, Yves - (ycarrier)" w:date="2017-12-05T11:3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75" w:author="Carriere, Yves - (ycarrier)" w:date="2017-12-05T11:53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compared to</w:t>
        </w:r>
      </w:ins>
      <w:ins w:id="76" w:author="Carriere, Yves - (ycarrier)" w:date="2017-12-05T11:3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reference level,</w:t>
        </w:r>
        <w:r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77" w:author="Carriere, Yves - (ycarrier)" w:date="2017-12-05T11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78" w:author="Carriere, Yves - (ycarrier)" w:date="2017-12-05T11:58:00Z">
        <w:r w:rsidR="00D87708"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79" w:author="Carriere, Yves - (ycarrier)" w:date="2017-12-05T11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</w:t>
        </w:r>
      </w:ins>
      <w:ins w:id="80" w:author="Carriere, Yves - (ycarrier)" w:date="2017-12-05T11:34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= 0.061</w:t>
        </w:r>
      </w:ins>
    </w:p>
    <w:p w14:paraId="1A0E7A89" w14:textId="77777777" w:rsidR="00A51B0F" w:rsidRPr="00FC2FE3" w:rsidRDefault="00A51B0F" w:rsidP="00BD6AFF">
      <w:pPr>
        <w:spacing w:after="0"/>
        <w:rPr>
          <w:ins w:id="81" w:author="Carriere, Yves - (ycarrier)" w:date="2017-12-05T11:3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F8E85" w14:textId="77777777" w:rsidR="00BD6AFF" w:rsidRPr="00FC2FE3" w:rsidRDefault="00BD6AFF" w:rsidP="00BD6AF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Table S1c: Total containers by use of yard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30"/>
        <w:gridCol w:w="3510"/>
      </w:tblGrid>
      <w:tr w:rsidR="00FC2FE3" w:rsidRPr="00FC2FE3" w14:paraId="32594568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108B595D" w14:textId="77777777" w:rsidR="00BD6AFF" w:rsidRPr="00FC2FE3" w:rsidRDefault="00BD6AFF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Question: Do you have a yard service that maintains your yard?</w:t>
            </w:r>
          </w:p>
        </w:tc>
        <w:tc>
          <w:tcPr>
            <w:tcW w:w="630" w:type="dxa"/>
            <w:noWrap/>
            <w:hideMark/>
          </w:tcPr>
          <w:p w14:paraId="4CEFFE7B" w14:textId="77777777" w:rsidR="00BD6AFF" w:rsidRPr="00FC2FE3" w:rsidRDefault="00BD6AFF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3510" w:type="dxa"/>
            <w:noWrap/>
            <w:hideMark/>
          </w:tcPr>
          <w:p w14:paraId="2E028947" w14:textId="77777777" w:rsidR="00BD6AFF" w:rsidRPr="00FC2FE3" w:rsidRDefault="00BD6AFF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Mean(log (total containers + 1))</w:t>
            </w:r>
          </w:p>
        </w:tc>
      </w:tr>
      <w:tr w:rsidR="00FC2FE3" w:rsidRPr="00FC2FE3" w14:paraId="6F82039B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25C86DBE" w14:textId="77777777" w:rsidR="00BD6AFF" w:rsidRPr="00FC2FE3" w:rsidRDefault="00BD6AFF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</w:p>
        </w:tc>
        <w:tc>
          <w:tcPr>
            <w:tcW w:w="630" w:type="dxa"/>
            <w:noWrap/>
            <w:hideMark/>
          </w:tcPr>
          <w:p w14:paraId="1526C607" w14:textId="77777777" w:rsidR="00BD6AFF" w:rsidRPr="00FC2FE3" w:rsidRDefault="00BD6AFF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283</w:t>
            </w:r>
          </w:p>
        </w:tc>
        <w:tc>
          <w:tcPr>
            <w:tcW w:w="3510" w:type="dxa"/>
            <w:noWrap/>
            <w:hideMark/>
          </w:tcPr>
          <w:p w14:paraId="0B87B045" w14:textId="77777777" w:rsidR="00BD6AFF" w:rsidRPr="00FC2FE3" w:rsidRDefault="00BD6AFF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 ± 0.03</w:t>
            </w:r>
          </w:p>
        </w:tc>
      </w:tr>
      <w:tr w:rsidR="00FC2FE3" w:rsidRPr="00FC2FE3" w14:paraId="246BFCB8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69D14884" w14:textId="77777777" w:rsidR="00BD6AFF" w:rsidRPr="00FC2FE3" w:rsidRDefault="00BD6AFF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Yes </w:t>
            </w:r>
          </w:p>
        </w:tc>
        <w:tc>
          <w:tcPr>
            <w:tcW w:w="630" w:type="dxa"/>
            <w:noWrap/>
            <w:hideMark/>
          </w:tcPr>
          <w:p w14:paraId="1CD7EFDC" w14:textId="77777777" w:rsidR="00BD6AFF" w:rsidRPr="00FC2FE3" w:rsidRDefault="00BD6AFF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</w:t>
            </w:r>
          </w:p>
        </w:tc>
        <w:tc>
          <w:tcPr>
            <w:tcW w:w="3510" w:type="dxa"/>
            <w:noWrap/>
            <w:hideMark/>
          </w:tcPr>
          <w:p w14:paraId="231980B9" w14:textId="77777777" w:rsidR="00BD6AFF" w:rsidRPr="00FC2FE3" w:rsidRDefault="00BD6AFF" w:rsidP="00BD6A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0.73 ± 0.05</w:t>
            </w:r>
            <w:ins w:id="82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ins>
            <w:ins w:id="83" w:author="Carriere, Yves - (ycarrier)" w:date="2017-12-05T11:37:00Z">
              <w:r w:rsidR="00A51B0F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DCAEB92" w14:textId="77777777" w:rsidR="00BD6AFF" w:rsidRPr="00FC2FE3" w:rsidRDefault="00A51B0F" w:rsidP="00A51B0F">
      <w:pPr>
        <w:rPr>
          <w:rFonts w:ascii="Times New Roman" w:hAnsi="Times New Roman" w:cs="Times New Roman"/>
          <w:color w:val="000000" w:themeColor="text1"/>
          <w:sz w:val="24"/>
          <w:szCs w:val="24"/>
          <w:rPrChange w:id="84" w:author="Carriere, Yves - (ycarrier)" w:date="2017-12-05T11:38:00Z">
            <w:rPr/>
          </w:rPrChange>
        </w:rPr>
      </w:pPr>
      <w:ins w:id="85" w:author="Carriere, Yves - (ycarrier)" w:date="2017-12-05T11:37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*</w:t>
        </w:r>
      </w:ins>
      <w:ins w:id="86" w:author="Carriere, Yves - (ycarrier)" w:date="2017-12-05T11:38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87" w:author="Carriere, Yves - (ycarrier)" w:date="2017-12-05T11:37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88" w:author="Carriere, Yves - (ycarrier)" w:date="2017-12-05T11:38:00Z">
              <w:rPr/>
            </w:rPrChange>
          </w:rPr>
          <w:t xml:space="preserve">Number of </w:t>
        </w:r>
      </w:ins>
      <w:ins w:id="89" w:author="Carriere, Yves - (ycarrier)" w:date="2017-12-05T11:38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containers was significantly </w:t>
        </w:r>
      </w:ins>
      <w:ins w:id="90" w:author="Carriere, Yves - (ycarrier)" w:date="2017-12-05T11:39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l</w:t>
        </w:r>
      </w:ins>
      <w:ins w:id="91" w:author="Carriere, Yves - (ycarrier)" w:date="2017-12-05T11:46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ower</w:t>
        </w:r>
      </w:ins>
      <w:ins w:id="92" w:author="Carriere, Yves - (ycarrier)" w:date="2017-12-05T11:39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93" w:author="Carriere, Yves - (ycarrier)" w:date="2017-12-05T11:40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for houses with</w:t>
        </w:r>
      </w:ins>
      <w:ins w:id="94" w:author="Carriere, Yves - (ycarrier)" w:date="2017-12-05T11:38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yard service, </w:t>
        </w:r>
      </w:ins>
      <w:ins w:id="95" w:author="Carriere, Yves - (ycarrier)" w:date="2017-12-05T11:58:00Z">
        <w:r w:rsidR="00D87708"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96" w:author="Carriere, Yves - (ycarrier)" w:date="2017-12-05T11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</w:t>
        </w:r>
      </w:ins>
      <w:ins w:id="97" w:author="Carriere, Yves - (ycarrier)" w:date="2017-12-05T11:38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= 0.</w:t>
        </w:r>
      </w:ins>
      <w:ins w:id="98" w:author="Carriere, Yves - (ycarrier)" w:date="2017-12-05T11:39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006</w:t>
        </w:r>
      </w:ins>
      <w:ins w:id="99" w:author="Carriere, Yves - (ycarrier)" w:date="2017-12-05T11:38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4CBC19E1" w14:textId="77777777" w:rsidR="00A51B0F" w:rsidRPr="00FC2FE3" w:rsidRDefault="00A51B0F" w:rsidP="00C35217">
      <w:pPr>
        <w:spacing w:after="0"/>
        <w:rPr>
          <w:ins w:id="100" w:author="Carriere, Yves - (ycarrier)" w:date="2017-12-05T11:37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399E68" w14:textId="77777777" w:rsidR="00A51B0F" w:rsidRPr="00FC2FE3" w:rsidRDefault="00A51B0F" w:rsidP="00C35217">
      <w:pPr>
        <w:spacing w:after="0"/>
        <w:rPr>
          <w:ins w:id="101" w:author="Carriere, Yves - (ycarrier)" w:date="2017-12-05T11:40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7EFB89" w14:textId="77777777" w:rsidR="00A51B0F" w:rsidRPr="00FC2FE3" w:rsidRDefault="00A51B0F" w:rsidP="00C35217">
      <w:pPr>
        <w:spacing w:after="0"/>
        <w:rPr>
          <w:ins w:id="102" w:author="Carriere, Yves - (ycarrier)" w:date="2017-12-05T11:43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8484FF" w14:textId="77777777" w:rsidR="00A51B0F" w:rsidRPr="00FC2FE3" w:rsidRDefault="00A51B0F" w:rsidP="00C35217">
      <w:pPr>
        <w:spacing w:after="0"/>
        <w:rPr>
          <w:ins w:id="103" w:author="Carriere, Yves - (ycarrier)" w:date="2017-12-05T11:43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EF664" w14:textId="77777777" w:rsidR="00A51B0F" w:rsidRPr="00FC2FE3" w:rsidRDefault="00A51B0F" w:rsidP="00C35217">
      <w:pPr>
        <w:spacing w:after="0"/>
        <w:rPr>
          <w:ins w:id="104" w:author="Carriere, Yves - (ycarrier)" w:date="2017-12-05T11:43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F264E" w14:textId="77777777" w:rsidR="00176A82" w:rsidRPr="00FC2FE3" w:rsidRDefault="00176A82" w:rsidP="00C352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S1</w:t>
      </w:r>
      <w:r w:rsidR="00BD6AFF"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: Total containers by reported frequency of checking for standing water.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30"/>
        <w:gridCol w:w="3510"/>
      </w:tblGrid>
      <w:tr w:rsidR="00FC2FE3" w:rsidRPr="00FC2FE3" w14:paraId="73BF8F89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3D1D5F38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Question: Since May, how often have you checked around your house and removed standing water?</w:t>
            </w:r>
          </w:p>
        </w:tc>
        <w:tc>
          <w:tcPr>
            <w:tcW w:w="630" w:type="dxa"/>
            <w:noWrap/>
            <w:hideMark/>
          </w:tcPr>
          <w:p w14:paraId="2ADABBDD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3510" w:type="dxa"/>
            <w:noWrap/>
            <w:hideMark/>
          </w:tcPr>
          <w:p w14:paraId="2465E2EE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Mean(log (total containers + 1))</w:t>
            </w:r>
          </w:p>
        </w:tc>
      </w:tr>
      <w:tr w:rsidR="00FC2FE3" w:rsidRPr="00FC2FE3" w14:paraId="351634C3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16F27B20" w14:textId="77777777" w:rsidR="00C35217" w:rsidRPr="00FC2FE3" w:rsidRDefault="00C35217" w:rsidP="00BD6A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Never checked</w:t>
            </w:r>
            <w:r w:rsidR="00E11853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ins w:id="105" w:author="Carriere, Yves - (ycarrier)" w:date="2017-12-05T11:40:00Z">
              <w:r w:rsidR="00A51B0F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(reference level)</w:t>
              </w:r>
            </w:ins>
          </w:p>
        </w:tc>
        <w:tc>
          <w:tcPr>
            <w:tcW w:w="630" w:type="dxa"/>
            <w:noWrap/>
            <w:hideMark/>
          </w:tcPr>
          <w:p w14:paraId="6F6A33F1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3510" w:type="dxa"/>
            <w:noWrap/>
            <w:hideMark/>
          </w:tcPr>
          <w:p w14:paraId="5857A307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0.83 ±</w:t>
            </w:r>
            <w:r w:rsidR="00BD6AFF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0.05</w:t>
            </w:r>
          </w:p>
        </w:tc>
      </w:tr>
      <w:tr w:rsidR="00FC2FE3" w:rsidRPr="00FC2FE3" w14:paraId="7E7B34D4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2FF2E1ED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every rainfall</w:t>
            </w:r>
          </w:p>
        </w:tc>
        <w:tc>
          <w:tcPr>
            <w:tcW w:w="630" w:type="dxa"/>
            <w:noWrap/>
            <w:hideMark/>
          </w:tcPr>
          <w:p w14:paraId="13D206B6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3510" w:type="dxa"/>
            <w:noWrap/>
            <w:hideMark/>
          </w:tcPr>
          <w:p w14:paraId="7B581DC6" w14:textId="77777777" w:rsidR="00C35217" w:rsidRPr="00FC2FE3" w:rsidRDefault="00BD6AFF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</w:t>
            </w:r>
            <w:r w:rsidR="00C3521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±</w:t>
            </w: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0.06</w:t>
            </w:r>
            <w:ins w:id="106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ins>
            <w:ins w:id="107" w:author="Carriere, Yves - (ycarrier)" w:date="2017-12-05T11:40:00Z">
              <w:r w:rsidR="00A51B0F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</w:p>
        </w:tc>
      </w:tr>
      <w:tr w:rsidR="00FC2FE3" w:rsidRPr="00FC2FE3" w14:paraId="319ABA13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57A6AB9D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or twice a month</w:t>
            </w:r>
          </w:p>
        </w:tc>
        <w:tc>
          <w:tcPr>
            <w:tcW w:w="630" w:type="dxa"/>
            <w:noWrap/>
            <w:hideMark/>
          </w:tcPr>
          <w:p w14:paraId="301296F4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3510" w:type="dxa"/>
            <w:noWrap/>
            <w:hideMark/>
          </w:tcPr>
          <w:p w14:paraId="5435DE37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0.92 ±</w:t>
            </w:r>
            <w:r w:rsidR="00BD6AFF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0.08</w:t>
            </w:r>
          </w:p>
        </w:tc>
      </w:tr>
      <w:tr w:rsidR="00FC2FE3" w:rsidRPr="00FC2FE3" w14:paraId="69DEB4B1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17E1396E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a week</w:t>
            </w:r>
          </w:p>
        </w:tc>
        <w:tc>
          <w:tcPr>
            <w:tcW w:w="630" w:type="dxa"/>
            <w:noWrap/>
            <w:hideMark/>
          </w:tcPr>
          <w:p w14:paraId="3664F239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3510" w:type="dxa"/>
            <w:noWrap/>
            <w:hideMark/>
          </w:tcPr>
          <w:p w14:paraId="59AD5690" w14:textId="77777777" w:rsidR="00C35217" w:rsidRPr="00FC2FE3" w:rsidRDefault="00C35217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0.93 ±</w:t>
            </w:r>
            <w:r w:rsidR="00BD6AFF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0.06</w:t>
            </w:r>
          </w:p>
        </w:tc>
      </w:tr>
      <w:tr w:rsidR="00FC2FE3" w:rsidRPr="00FC2FE3" w14:paraId="5A62739A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1FC6D719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than once a week</w:t>
            </w:r>
          </w:p>
        </w:tc>
        <w:tc>
          <w:tcPr>
            <w:tcW w:w="630" w:type="dxa"/>
            <w:noWrap/>
            <w:hideMark/>
          </w:tcPr>
          <w:p w14:paraId="2A36AA08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3510" w:type="dxa"/>
            <w:noWrap/>
            <w:hideMark/>
          </w:tcPr>
          <w:p w14:paraId="0E25C77B" w14:textId="77777777" w:rsidR="00C35217" w:rsidRPr="00FC2FE3" w:rsidRDefault="00BD6AFF" w:rsidP="00C352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0.91</w:t>
            </w:r>
            <w:r w:rsidR="00C3521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±</w:t>
            </w: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0.06</w:t>
            </w:r>
          </w:p>
        </w:tc>
      </w:tr>
      <w:tr w:rsidR="00FC2FE3" w:rsidRPr="00FC2FE3" w14:paraId="504345E7" w14:textId="77777777" w:rsidTr="00C35217">
        <w:trPr>
          <w:trHeight w:val="288"/>
        </w:trPr>
        <w:tc>
          <w:tcPr>
            <w:tcW w:w="4495" w:type="dxa"/>
            <w:noWrap/>
            <w:hideMark/>
          </w:tcPr>
          <w:p w14:paraId="0DF9C473" w14:textId="77777777" w:rsidR="00C35217" w:rsidRPr="00FC2FE3" w:rsidRDefault="00C35217" w:rsidP="00132D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Daily</w:t>
            </w:r>
          </w:p>
        </w:tc>
        <w:tc>
          <w:tcPr>
            <w:tcW w:w="630" w:type="dxa"/>
            <w:noWrap/>
            <w:hideMark/>
          </w:tcPr>
          <w:p w14:paraId="41F219AA" w14:textId="77777777" w:rsidR="00C35217" w:rsidRPr="00FC2FE3" w:rsidRDefault="00C35217" w:rsidP="002653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3510" w:type="dxa"/>
            <w:noWrap/>
            <w:hideMark/>
          </w:tcPr>
          <w:p w14:paraId="7FCF56D6" w14:textId="77777777" w:rsidR="00C35217" w:rsidRPr="00FC2FE3" w:rsidRDefault="00BD6AFF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08" w:author="Carriere, Yves - (ycarrier)" w:date="2017-12-05T11:41:00Z">
                  <w:rPr/>
                </w:rPrChange>
              </w:rPr>
              <w:pPrChange w:id="109" w:author="Carriere, Yves - (ycarrier)" w:date="2017-12-05T11:41:00Z">
                <w:pPr>
                  <w:spacing w:after="160" w:line="259" w:lineRule="auto"/>
                </w:pPr>
              </w:pPrChange>
            </w:pPr>
            <w:del w:id="110" w:author="Carriere, Yves - (ycarrier)" w:date="2017-12-05T11:41:00Z">
              <w:r w:rsidRPr="00FC2FE3" w:rsidDel="00A51B0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11" w:author="Carriere, Yves - (ycarrier)" w:date="2017-12-05T11:41:00Z">
                    <w:rPr/>
                  </w:rPrChange>
                </w:rPr>
                <w:delText>0.84</w:delText>
              </w:r>
              <w:r w:rsidR="00C35217" w:rsidRPr="00FC2FE3" w:rsidDel="00A51B0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12" w:author="Carriere, Yves - (ycarrier)" w:date="2017-12-05T11:41:00Z">
                    <w:rPr/>
                  </w:rPrChange>
                </w:rPr>
                <w:delText xml:space="preserve"> </w:delText>
              </w:r>
            </w:del>
            <w:r w:rsidR="00C35217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3" w:author="Carriere, Yves - (ycarrier)" w:date="2017-12-05T11:41:00Z">
                  <w:rPr/>
                </w:rPrChange>
              </w:rPr>
              <w:t>±</w:t>
            </w: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4" w:author="Carriere, Yves - (ycarrier)" w:date="2017-12-05T11:41:00Z">
                  <w:rPr/>
                </w:rPrChange>
              </w:rPr>
              <w:t xml:space="preserve"> 0.08</w:t>
            </w:r>
            <w:ins w:id="115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ins>
            <w:ins w:id="116" w:author="Carriere, Yves - (ycarrier)" w:date="2017-12-05T11:41:00Z">
              <w:r w:rsidR="00A51B0F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17" w:author="Carriere, Yves - (ycarrier)" w:date="2017-12-05T11:41:00Z">
                    <w:rPr/>
                  </w:rPrChange>
                </w:rPr>
                <w:t>*</w:t>
              </w:r>
            </w:ins>
          </w:p>
        </w:tc>
      </w:tr>
    </w:tbl>
    <w:p w14:paraId="3FDD99FE" w14:textId="77777777" w:rsidR="00176A82" w:rsidRPr="00FC2FE3" w:rsidRDefault="00A51B0F" w:rsidP="00A51B0F">
      <w:pPr>
        <w:rPr>
          <w:rFonts w:ascii="Times New Roman" w:hAnsi="Times New Roman" w:cs="Times New Roman"/>
          <w:color w:val="000000" w:themeColor="text1"/>
          <w:sz w:val="24"/>
          <w:szCs w:val="24"/>
          <w:rPrChange w:id="118" w:author="Carriere, Yves - (ycarrier)" w:date="2017-12-05T11:41:00Z">
            <w:rPr/>
          </w:rPrChange>
        </w:rPr>
      </w:pPr>
      <w:ins w:id="119" w:author="Carriere, Yves - (ycarrier)" w:date="2017-12-05T11:41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* </w:t>
        </w:r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120" w:author="Carriere, Yves - (ycarrier)" w:date="2017-12-05T11:41:00Z">
              <w:rPr/>
            </w:rPrChange>
          </w:rPr>
          <w:t xml:space="preserve">Number of containers was significantly </w:t>
        </w:r>
      </w:ins>
      <w:ins w:id="121" w:author="Carriere, Yves - (ycarrier)" w:date="2017-12-05T11:54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higher compared to</w:t>
        </w:r>
      </w:ins>
      <w:ins w:id="122" w:author="Carriere, Yves - (ycarrier)" w:date="2017-12-05T11:41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123" w:author="Carriere, Yves - (ycarrier)" w:date="2017-12-05T11:41:00Z">
              <w:rPr/>
            </w:rPrChange>
          </w:rPr>
          <w:t xml:space="preserve"> reference </w:t>
        </w:r>
        <w:r w:rsidR="00D87708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level, </w:t>
        </w:r>
        <w:r w:rsidR="00D87708"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124" w:author="Carriere, Yves - (ycarrier)" w:date="2017-12-05T11:5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</w:t>
        </w:r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125" w:author="Carriere, Yves - (ycarrier)" w:date="2017-12-05T11:41:00Z">
              <w:rPr/>
            </w:rPrChange>
          </w:rPr>
          <w:t xml:space="preserve"> ≤ 0.046</w:t>
        </w:r>
      </w:ins>
    </w:p>
    <w:p w14:paraId="33696E68" w14:textId="77777777" w:rsidR="003B495D" w:rsidRPr="00FC2FE3" w:rsidRDefault="003B49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BD4A0B" w14:textId="77777777" w:rsidR="003B495D" w:rsidRPr="00FC2FE3" w:rsidRDefault="003B49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ECE8606" w14:textId="77777777" w:rsidR="0019713B" w:rsidRPr="00FC2FE3" w:rsidRDefault="003B495D" w:rsidP="003B495D">
      <w:pPr>
        <w:rPr>
          <w:rFonts w:ascii="Times New Roman" w:hAnsi="Times New Roman" w:cs="Times New Roman"/>
          <w:b/>
          <w:color w:val="000000" w:themeColor="text1"/>
          <w:sz w:val="24"/>
          <w:szCs w:val="24"/>
          <w:rPrChange w:id="126" w:author="Carriere, Yves - (ycarrier)" w:date="2017-12-05T11:4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commentRangeStart w:id="127"/>
      <w:r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128" w:author="Carriere, Yves - (ycarrier)" w:date="2017-12-05T11:44:00Z">
            <w:rPr>
              <w:rFonts w:ascii="Times New Roman" w:hAnsi="Times New Roman" w:cs="Times New Roman"/>
              <w:sz w:val="24"/>
              <w:szCs w:val="24"/>
            </w:rPr>
          </w:rPrChange>
        </w:rPr>
        <w:lastRenderedPageBreak/>
        <w:t xml:space="preserve">Supplementary Tables S2: Percentage of houses with containers with </w:t>
      </w:r>
      <w:r w:rsidRPr="00FC2FE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rPrChange w:id="129" w:author="Carriere, Yves - (ycarrier)" w:date="2017-12-05T11:44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Ae. aegypti</w:t>
      </w:r>
      <w:r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130" w:author="Carriere, Yves - (ycarrier)" w:date="2017-12-05T11:44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larvae by significant categorical explanatory variables.  </w:t>
      </w:r>
      <w:commentRangeEnd w:id="127"/>
      <w:r w:rsidR="005671A7">
        <w:rPr>
          <w:rStyle w:val="CommentReference"/>
        </w:rPr>
        <w:commentReference w:id="127"/>
      </w:r>
    </w:p>
    <w:p w14:paraId="03F8821A" w14:textId="77777777" w:rsidR="003B495D" w:rsidRPr="00FC2FE3" w:rsidRDefault="003B495D" w:rsidP="003B49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Table S2</w:t>
      </w:r>
      <w:r w:rsidR="00132D78"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Percentage of houses with </w:t>
      </w:r>
      <w:r w:rsidRPr="00FC2F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Ae. aegypti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larvae by income.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30"/>
        <w:gridCol w:w="1530"/>
        <w:gridCol w:w="2070"/>
      </w:tblGrid>
      <w:tr w:rsidR="00FC2FE3" w:rsidRPr="00FC2FE3" w14:paraId="35CA1195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6FA3E4E7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Question: What was your total household income from all sources last year?</w:t>
            </w:r>
          </w:p>
        </w:tc>
        <w:tc>
          <w:tcPr>
            <w:tcW w:w="630" w:type="dxa"/>
            <w:noWrap/>
            <w:hideMark/>
          </w:tcPr>
          <w:p w14:paraId="7D915A5D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530" w:type="dxa"/>
            <w:noWrap/>
            <w:hideMark/>
          </w:tcPr>
          <w:p w14:paraId="4C44AA14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houses with larvae</w:t>
            </w:r>
          </w:p>
        </w:tc>
        <w:tc>
          <w:tcPr>
            <w:tcW w:w="2070" w:type="dxa"/>
          </w:tcPr>
          <w:p w14:paraId="013DAAB2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Percentage of houses with larvae</w:t>
            </w:r>
          </w:p>
        </w:tc>
      </w:tr>
      <w:tr w:rsidR="00FC2FE3" w:rsidRPr="00FC2FE3" w14:paraId="6B5C2D08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24114D56" w14:textId="77777777" w:rsidR="0019713B" w:rsidRPr="00FC2FE3" w:rsidRDefault="0019713B" w:rsidP="007171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 $35,000 </w:t>
            </w:r>
            <w:ins w:id="131" w:author="Carriere, Yves - (ycarrier)" w:date="2017-12-05T11:45:00Z">
              <w:r w:rsidR="00A51B0F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(reference level)</w:t>
              </w:r>
            </w:ins>
            <w:del w:id="132" w:author="Carriere, Yves - (ycarrier)" w:date="2017-12-05T10:29:00Z">
              <w:r w:rsidRPr="00FC2FE3" w:rsidDel="0071715A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(reference value)</w:delText>
              </w:r>
            </w:del>
          </w:p>
        </w:tc>
        <w:tc>
          <w:tcPr>
            <w:tcW w:w="630" w:type="dxa"/>
            <w:noWrap/>
            <w:hideMark/>
          </w:tcPr>
          <w:p w14:paraId="46D090C4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105</w:t>
            </w:r>
          </w:p>
        </w:tc>
        <w:tc>
          <w:tcPr>
            <w:tcW w:w="1530" w:type="dxa"/>
            <w:noWrap/>
            <w:hideMark/>
          </w:tcPr>
          <w:p w14:paraId="4A4E95B4" w14:textId="77777777" w:rsidR="0019713B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070" w:type="dxa"/>
          </w:tcPr>
          <w:p w14:paraId="43D206D0" w14:textId="77777777" w:rsidR="0019713B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19.0</w:t>
            </w:r>
          </w:p>
        </w:tc>
      </w:tr>
      <w:tr w:rsidR="00FC2FE3" w:rsidRPr="00FC2FE3" w14:paraId="07D14885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4A387315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$35,000 - $49,999</w:t>
            </w:r>
          </w:p>
        </w:tc>
        <w:tc>
          <w:tcPr>
            <w:tcW w:w="630" w:type="dxa"/>
            <w:noWrap/>
            <w:hideMark/>
          </w:tcPr>
          <w:p w14:paraId="72A3CB1C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1530" w:type="dxa"/>
            <w:noWrap/>
            <w:hideMark/>
          </w:tcPr>
          <w:p w14:paraId="10B3F340" w14:textId="77777777" w:rsidR="0019713B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62879E50" w14:textId="77777777" w:rsidR="0019713B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14.0</w:t>
            </w:r>
          </w:p>
        </w:tc>
      </w:tr>
      <w:tr w:rsidR="00FC2FE3" w:rsidRPr="00FC2FE3" w14:paraId="2829F5BB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02D7C78C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$50,000 - $74,999</w:t>
            </w:r>
          </w:p>
        </w:tc>
        <w:tc>
          <w:tcPr>
            <w:tcW w:w="630" w:type="dxa"/>
            <w:noWrap/>
            <w:hideMark/>
          </w:tcPr>
          <w:p w14:paraId="2B0F064D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1530" w:type="dxa"/>
            <w:noWrap/>
            <w:hideMark/>
          </w:tcPr>
          <w:p w14:paraId="7A71738A" w14:textId="77777777" w:rsidR="0019713B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D6A757C" w14:textId="77777777" w:rsidR="0019713B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</w:t>
            </w:r>
            <w:ins w:id="133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ins>
            <w:ins w:id="134" w:author="Carriere, Yves - (ycarrier)" w:date="2017-12-05T11:44:00Z">
              <w:r w:rsidR="00A51B0F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</w:p>
        </w:tc>
      </w:tr>
      <w:tr w:rsidR="00FC2FE3" w:rsidRPr="00FC2FE3" w14:paraId="1D6CF83B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6CC4DF1F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$75,000 - $99,999</w:t>
            </w:r>
          </w:p>
        </w:tc>
        <w:tc>
          <w:tcPr>
            <w:tcW w:w="630" w:type="dxa"/>
            <w:noWrap/>
            <w:hideMark/>
          </w:tcPr>
          <w:p w14:paraId="57B0A072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530" w:type="dxa"/>
            <w:noWrap/>
            <w:hideMark/>
          </w:tcPr>
          <w:p w14:paraId="2E081CBE" w14:textId="77777777" w:rsidR="0019713B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08436B03" w14:textId="77777777" w:rsidR="0019713B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8.8</w:t>
            </w:r>
          </w:p>
        </w:tc>
      </w:tr>
      <w:tr w:rsidR="00FC2FE3" w:rsidRPr="00FC2FE3" w14:paraId="5C1A7CC9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787BB45D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$100,000 or more </w:t>
            </w:r>
          </w:p>
        </w:tc>
        <w:tc>
          <w:tcPr>
            <w:tcW w:w="630" w:type="dxa"/>
            <w:noWrap/>
            <w:hideMark/>
          </w:tcPr>
          <w:p w14:paraId="3CC3582F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1530" w:type="dxa"/>
            <w:noWrap/>
            <w:hideMark/>
          </w:tcPr>
          <w:p w14:paraId="2D1ADB6B" w14:textId="77777777" w:rsidR="0019713B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7A605143" w14:textId="77777777" w:rsidR="0019713B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12.7</w:t>
            </w:r>
          </w:p>
        </w:tc>
      </w:tr>
    </w:tbl>
    <w:p w14:paraId="7F321830" w14:textId="77777777" w:rsidR="003B495D" w:rsidRPr="00FC2FE3" w:rsidRDefault="00A51B0F" w:rsidP="00A51B0F">
      <w:pPr>
        <w:rPr>
          <w:rFonts w:ascii="Times New Roman" w:hAnsi="Times New Roman" w:cs="Times New Roman"/>
          <w:color w:val="000000" w:themeColor="text1"/>
          <w:sz w:val="24"/>
          <w:szCs w:val="24"/>
          <w:rPrChange w:id="135" w:author="Carriere, Yves - (ycarrier)" w:date="2017-12-05T11:45:00Z">
            <w:rPr/>
          </w:rPrChange>
        </w:rPr>
      </w:pPr>
      <w:ins w:id="136" w:author="Carriere, Yves - (ycarrier)" w:date="2017-12-05T11:4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* </w:t>
        </w:r>
      </w:ins>
      <w:ins w:id="137" w:author="Carriere, Yves - (ycarrier)" w:date="2017-12-05T11:47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Odds of </w:t>
        </w:r>
      </w:ins>
      <w:ins w:id="138" w:author="Carriere, Yves - (ycarrier)" w:date="2017-12-05T11:48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containers with </w:t>
        </w:r>
      </w:ins>
      <w:ins w:id="139" w:author="Carriere, Yves - (ycarrier)" w:date="2017-12-05T11:4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larvae w</w:t>
        </w:r>
      </w:ins>
      <w:ins w:id="140" w:author="Carriere, Yves - (ycarrier)" w:date="2017-12-05T11:47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ere</w:t>
        </w:r>
      </w:ins>
      <w:ins w:id="141" w:author="Carriere, Yves - (ycarrier)" w:date="2017-12-05T11:4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significantly lower </w:t>
        </w:r>
      </w:ins>
      <w:ins w:id="142" w:author="Carriere, Yves - (ycarrier)" w:date="2017-12-05T11:54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compared to r</w:t>
        </w:r>
      </w:ins>
      <w:ins w:id="143" w:author="Carriere, Yves - (ycarrier)" w:date="2017-12-05T11:45:00Z">
        <w:r w:rsidR="00D87708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eference level, </w:t>
        </w:r>
      </w:ins>
      <w:ins w:id="144" w:author="Carriere, Yves - (ycarrier)" w:date="2017-12-05T11:59:00Z">
        <w:r w:rsidR="00D87708"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145" w:author="Carriere, Yves - (ycarrier)" w:date="2017-12-05T11:5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</w:t>
        </w:r>
      </w:ins>
      <w:ins w:id="146" w:author="Carriere, Yves - (ycarrier)" w:date="2017-12-05T11:4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47" w:author="Carriere, Yves - (ycarrier)" w:date="2017-12-05T11:48:00Z">
        <w:r w:rsidR="00B232DD"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=</w:t>
        </w:r>
      </w:ins>
      <w:ins w:id="148" w:author="Carriere, Yves - (ycarrier)" w:date="2017-12-05T11:4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0.0051</w:t>
        </w:r>
      </w:ins>
    </w:p>
    <w:p w14:paraId="3FD6DC3A" w14:textId="77777777" w:rsidR="00A51B0F" w:rsidRPr="00FC2FE3" w:rsidRDefault="00A51B0F" w:rsidP="003B495D">
      <w:pPr>
        <w:spacing w:after="0"/>
        <w:rPr>
          <w:ins w:id="149" w:author="Carriere, Yves - (ycarrier)" w:date="2017-12-05T11:45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CB8167" w14:textId="77777777" w:rsidR="003B495D" w:rsidRPr="00FC2FE3" w:rsidRDefault="003B495D" w:rsidP="003B49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Table S2</w:t>
      </w:r>
      <w:r w:rsidR="00132D78"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Percentage of houses with </w:t>
      </w:r>
      <w:r w:rsidRPr="00FC2F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Ae. aegypti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larvae by reported frequency of checking for standing water.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30"/>
        <w:gridCol w:w="1530"/>
        <w:gridCol w:w="2070"/>
      </w:tblGrid>
      <w:tr w:rsidR="00FC2FE3" w:rsidRPr="00FC2FE3" w14:paraId="0856BDB1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0A300837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Question: Since May, how often have you checked around your house and removed standing water?</w:t>
            </w:r>
          </w:p>
        </w:tc>
        <w:tc>
          <w:tcPr>
            <w:tcW w:w="630" w:type="dxa"/>
            <w:noWrap/>
            <w:hideMark/>
          </w:tcPr>
          <w:p w14:paraId="6FB7D781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530" w:type="dxa"/>
            <w:noWrap/>
            <w:hideMark/>
          </w:tcPr>
          <w:p w14:paraId="7AD37289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houses with larvae</w:t>
            </w:r>
          </w:p>
        </w:tc>
        <w:tc>
          <w:tcPr>
            <w:tcW w:w="2070" w:type="dxa"/>
          </w:tcPr>
          <w:p w14:paraId="1CDDE995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Percentage of houses with larvae</w:t>
            </w:r>
          </w:p>
        </w:tc>
      </w:tr>
      <w:tr w:rsidR="00FC2FE3" w:rsidRPr="00FC2FE3" w14:paraId="673BA377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02B7EA80" w14:textId="77777777" w:rsidR="0019713B" w:rsidRPr="00FC2FE3" w:rsidRDefault="0019713B" w:rsidP="007171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Never checked </w:t>
            </w:r>
            <w:ins w:id="150" w:author="Carriere, Yves - (ycarrier)" w:date="2017-12-05T11:49:00Z">
              <w:r w:rsidR="00B232DD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(reference level)</w:t>
              </w:r>
            </w:ins>
            <w:del w:id="151" w:author="Carriere, Yves - (ycarrier)" w:date="2017-12-05T10:29:00Z">
              <w:r w:rsidR="00787BD2" w:rsidRPr="00FC2FE3" w:rsidDel="0071715A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(reference value)</w:delText>
              </w:r>
            </w:del>
          </w:p>
        </w:tc>
        <w:tc>
          <w:tcPr>
            <w:tcW w:w="630" w:type="dxa"/>
            <w:noWrap/>
            <w:hideMark/>
          </w:tcPr>
          <w:p w14:paraId="64ABD0A4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1530" w:type="dxa"/>
            <w:noWrap/>
            <w:hideMark/>
          </w:tcPr>
          <w:p w14:paraId="2E7020DD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14:paraId="1EA97D61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14.7</w:t>
            </w:r>
          </w:p>
        </w:tc>
      </w:tr>
      <w:tr w:rsidR="00FC2FE3" w:rsidRPr="00FC2FE3" w14:paraId="48F3561F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75FAF307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every rainfall</w:t>
            </w:r>
          </w:p>
        </w:tc>
        <w:tc>
          <w:tcPr>
            <w:tcW w:w="630" w:type="dxa"/>
            <w:noWrap/>
            <w:hideMark/>
          </w:tcPr>
          <w:p w14:paraId="374A5BD7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530" w:type="dxa"/>
            <w:noWrap/>
            <w:hideMark/>
          </w:tcPr>
          <w:p w14:paraId="3AB20A2B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5B3CDCE6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12.5</w:t>
            </w:r>
          </w:p>
        </w:tc>
      </w:tr>
      <w:tr w:rsidR="00FC2FE3" w:rsidRPr="00FC2FE3" w14:paraId="3B1A36A2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3A3BB2B0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or twice a month</w:t>
            </w:r>
          </w:p>
        </w:tc>
        <w:tc>
          <w:tcPr>
            <w:tcW w:w="630" w:type="dxa"/>
            <w:noWrap/>
            <w:hideMark/>
          </w:tcPr>
          <w:p w14:paraId="1F42D219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530" w:type="dxa"/>
            <w:noWrap/>
            <w:hideMark/>
          </w:tcPr>
          <w:p w14:paraId="6182B97C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6F12B0EC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17.9</w:t>
            </w:r>
          </w:p>
        </w:tc>
      </w:tr>
      <w:tr w:rsidR="00FC2FE3" w:rsidRPr="00FC2FE3" w14:paraId="3763E812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77AECA14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a week</w:t>
            </w:r>
          </w:p>
        </w:tc>
        <w:tc>
          <w:tcPr>
            <w:tcW w:w="630" w:type="dxa"/>
            <w:noWrap/>
            <w:hideMark/>
          </w:tcPr>
          <w:p w14:paraId="078B4A52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530" w:type="dxa"/>
            <w:noWrap/>
            <w:hideMark/>
          </w:tcPr>
          <w:p w14:paraId="05AED262" w14:textId="77777777" w:rsidR="0019713B" w:rsidRPr="00FC2FE3" w:rsidRDefault="0019713B" w:rsidP="00197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1EC99B9F" w14:textId="77777777" w:rsidR="0019713B" w:rsidRPr="00FC2FE3" w:rsidRDefault="0019713B" w:rsidP="00197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12.2</w:t>
            </w:r>
          </w:p>
        </w:tc>
      </w:tr>
      <w:tr w:rsidR="00FC2FE3" w:rsidRPr="00FC2FE3" w14:paraId="5FA64B49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0ECAD50E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than once a week</w:t>
            </w:r>
          </w:p>
        </w:tc>
        <w:tc>
          <w:tcPr>
            <w:tcW w:w="630" w:type="dxa"/>
            <w:noWrap/>
            <w:hideMark/>
          </w:tcPr>
          <w:p w14:paraId="165C3DC0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530" w:type="dxa"/>
            <w:noWrap/>
            <w:hideMark/>
          </w:tcPr>
          <w:p w14:paraId="6BB9A30C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4BB0FB52" w14:textId="77777777" w:rsidR="0019713B" w:rsidRPr="00FC2FE3" w:rsidRDefault="0019713B" w:rsidP="009751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6.8</w:t>
            </w:r>
            <w:ins w:id="152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ins>
            <w:ins w:id="153" w:author="Carriere, Yves - (ycarrier)" w:date="2017-12-05T11:48:00Z">
              <w:r w:rsidR="00B232DD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</w:p>
        </w:tc>
      </w:tr>
      <w:tr w:rsidR="00FC2FE3" w:rsidRPr="00FC2FE3" w14:paraId="624D1339" w14:textId="77777777" w:rsidTr="0019713B">
        <w:trPr>
          <w:trHeight w:val="288"/>
        </w:trPr>
        <w:tc>
          <w:tcPr>
            <w:tcW w:w="4495" w:type="dxa"/>
            <w:noWrap/>
            <w:hideMark/>
          </w:tcPr>
          <w:p w14:paraId="09A308D6" w14:textId="77777777" w:rsidR="0019713B" w:rsidRPr="00FC2FE3" w:rsidRDefault="0019713B" w:rsidP="007171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Daily </w:t>
            </w:r>
            <w:del w:id="154" w:author="Carriere, Yves - (ycarrier)" w:date="2017-12-05T10:29:00Z">
              <w:r w:rsidRPr="00FC2FE3" w:rsidDel="0071715A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(reference value)</w:delText>
              </w:r>
            </w:del>
          </w:p>
        </w:tc>
        <w:tc>
          <w:tcPr>
            <w:tcW w:w="630" w:type="dxa"/>
            <w:noWrap/>
            <w:hideMark/>
          </w:tcPr>
          <w:p w14:paraId="4E96C100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530" w:type="dxa"/>
            <w:noWrap/>
            <w:hideMark/>
          </w:tcPr>
          <w:p w14:paraId="0876ECE1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556A18FA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13.2</w:t>
            </w:r>
          </w:p>
        </w:tc>
      </w:tr>
    </w:tbl>
    <w:p w14:paraId="41E75AD5" w14:textId="77777777" w:rsidR="00176A82" w:rsidRPr="00FC2FE3" w:rsidRDefault="00B232DD" w:rsidP="00B232DD">
      <w:pPr>
        <w:rPr>
          <w:rFonts w:ascii="Times New Roman" w:hAnsi="Times New Roman" w:cs="Times New Roman"/>
          <w:color w:val="000000" w:themeColor="text1"/>
          <w:sz w:val="24"/>
          <w:szCs w:val="24"/>
          <w:rPrChange w:id="155" w:author="Carriere, Yves - (ycarrier)" w:date="2017-12-05T11:49:00Z">
            <w:rPr/>
          </w:rPrChange>
        </w:rPr>
      </w:pPr>
      <w:ins w:id="156" w:author="Carriere, Yves - (ycarrier)" w:date="2017-12-05T11:49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157" w:author="Carriere, Yves - (ycarrier)" w:date="2017-12-05T11:49:00Z">
              <w:rPr>
                <w:sz w:val="24"/>
                <w:szCs w:val="24"/>
              </w:rPr>
            </w:rPrChange>
          </w:rPr>
          <w:t xml:space="preserve">* Odds of containers with larvae were significantly lower </w:t>
        </w:r>
      </w:ins>
      <w:ins w:id="158" w:author="Carriere, Yves - (ycarrier)" w:date="2017-12-05T11:54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compared to</w:t>
        </w:r>
      </w:ins>
      <w:ins w:id="159" w:author="Carriere, Yves - (ycarrier)" w:date="2017-12-05T11:49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160" w:author="Carriere, Yves - (ycarrier)" w:date="2017-12-05T11:49:00Z">
              <w:rPr>
                <w:sz w:val="24"/>
                <w:szCs w:val="24"/>
              </w:rPr>
            </w:rPrChange>
          </w:rPr>
          <w:t xml:space="preserve"> reference level, </w:t>
        </w:r>
      </w:ins>
      <w:ins w:id="161" w:author="Carriere, Yves - (ycarrier)" w:date="2017-12-05T11:59:00Z">
        <w:r w:rsidR="00D87708"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162" w:author="Carriere, Yves - (ycarrier)" w:date="2017-12-05T11:5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</w:t>
        </w:r>
      </w:ins>
      <w:ins w:id="163" w:author="Carriere, Yves - (ycarrier)" w:date="2017-12-05T11:49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  <w:rPrChange w:id="164" w:author="Carriere, Yves - (ycarrier)" w:date="2017-12-05T11:49:00Z">
              <w:rPr>
                <w:sz w:val="24"/>
                <w:szCs w:val="24"/>
              </w:rPr>
            </w:rPrChange>
          </w:rPr>
          <w:t xml:space="preserve"> = 0.036</w:t>
        </w:r>
      </w:ins>
    </w:p>
    <w:p w14:paraId="63947126" w14:textId="77777777" w:rsidR="0019713B" w:rsidRPr="00FC2FE3" w:rsidRDefault="0019713B">
      <w:pPr>
        <w:rPr>
          <w:color w:val="000000" w:themeColor="text1"/>
          <w:sz w:val="24"/>
          <w:szCs w:val="24"/>
        </w:rPr>
      </w:pPr>
      <w:r w:rsidRPr="00FC2FE3">
        <w:rPr>
          <w:color w:val="000000" w:themeColor="text1"/>
          <w:sz w:val="24"/>
          <w:szCs w:val="24"/>
        </w:rPr>
        <w:br w:type="page"/>
      </w:r>
    </w:p>
    <w:p w14:paraId="50C59B7E" w14:textId="77777777" w:rsidR="0019713B" w:rsidRPr="00FC2FE3" w:rsidRDefault="0019713B" w:rsidP="0019713B">
      <w:pPr>
        <w:rPr>
          <w:rFonts w:ascii="Times New Roman" w:hAnsi="Times New Roman" w:cs="Times New Roman"/>
          <w:b/>
          <w:color w:val="000000" w:themeColor="text1"/>
          <w:sz w:val="24"/>
          <w:szCs w:val="24"/>
          <w:rPrChange w:id="165" w:author="Carriere, Yves - (ycarrier)" w:date="2017-12-05T11:5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166" w:author="Carriere, Yves - (ycarrier)" w:date="2017-12-05T11:50:00Z">
            <w:rPr>
              <w:rFonts w:ascii="Times New Roman" w:hAnsi="Times New Roman" w:cs="Times New Roman"/>
              <w:sz w:val="24"/>
              <w:szCs w:val="24"/>
            </w:rPr>
          </w:rPrChange>
        </w:rPr>
        <w:lastRenderedPageBreak/>
        <w:t xml:space="preserve">Supplementary Tables S3: Percentage of houses with containers with </w:t>
      </w:r>
      <w:r w:rsidRPr="00FC2FE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rPrChange w:id="167" w:author="Carriere, Yves - (ycarrier)" w:date="2017-12-05T11:50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Ae. aegypti</w:t>
      </w:r>
      <w:r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168" w:author="Carriere, Yves - (ycarrier)" w:date="2017-12-05T11:50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pupae by significant categorical explanatory variables.  </w:t>
      </w:r>
    </w:p>
    <w:p w14:paraId="47EAFEB3" w14:textId="77777777" w:rsidR="00132D78" w:rsidRPr="00FC2FE3" w:rsidRDefault="00132D78" w:rsidP="00132D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S3a: Percentage of house with </w:t>
      </w:r>
      <w:r w:rsidRPr="00FC2F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Ae. aegypti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4E63"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pupae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home ownership.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30"/>
        <w:gridCol w:w="1530"/>
        <w:gridCol w:w="2070"/>
      </w:tblGrid>
      <w:tr w:rsidR="00FC2FE3" w:rsidRPr="00FC2FE3" w14:paraId="29F2863B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1D39EF46" w14:textId="77777777" w:rsidR="00132D78" w:rsidRPr="00FC2FE3" w:rsidRDefault="00132D78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Question: Do you own this home or do you rent?</w:t>
            </w:r>
          </w:p>
        </w:tc>
        <w:tc>
          <w:tcPr>
            <w:tcW w:w="630" w:type="dxa"/>
            <w:noWrap/>
            <w:hideMark/>
          </w:tcPr>
          <w:p w14:paraId="529D0687" w14:textId="77777777" w:rsidR="00132D78" w:rsidRPr="00FC2FE3" w:rsidRDefault="00132D78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530" w:type="dxa"/>
            <w:noWrap/>
            <w:hideMark/>
          </w:tcPr>
          <w:p w14:paraId="6D10486D" w14:textId="77777777" w:rsidR="00132D78" w:rsidRPr="00FC2FE3" w:rsidRDefault="00132D78" w:rsidP="00132D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houses with pupae</w:t>
            </w:r>
          </w:p>
        </w:tc>
        <w:tc>
          <w:tcPr>
            <w:tcW w:w="2070" w:type="dxa"/>
          </w:tcPr>
          <w:p w14:paraId="24B76035" w14:textId="77777777" w:rsidR="00132D78" w:rsidRPr="00FC2FE3" w:rsidRDefault="00132D78" w:rsidP="00132D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Percentage of houses with pupae</w:t>
            </w:r>
          </w:p>
        </w:tc>
      </w:tr>
      <w:tr w:rsidR="00FC2FE3" w:rsidRPr="00FC2FE3" w14:paraId="26716442" w14:textId="77777777" w:rsidTr="00702340">
        <w:trPr>
          <w:trHeight w:val="288"/>
        </w:trPr>
        <w:tc>
          <w:tcPr>
            <w:tcW w:w="4495" w:type="dxa"/>
            <w:noWrap/>
          </w:tcPr>
          <w:p w14:paraId="58144905" w14:textId="77777777" w:rsidR="00132D78" w:rsidRPr="00FC2FE3" w:rsidRDefault="00132D78" w:rsidP="000B6B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Owner</w:t>
            </w:r>
          </w:p>
        </w:tc>
        <w:tc>
          <w:tcPr>
            <w:tcW w:w="630" w:type="dxa"/>
            <w:noWrap/>
          </w:tcPr>
          <w:p w14:paraId="1D421884" w14:textId="77777777" w:rsidR="00132D78" w:rsidRPr="00FC2FE3" w:rsidRDefault="00132D78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264</w:t>
            </w:r>
          </w:p>
        </w:tc>
        <w:tc>
          <w:tcPr>
            <w:tcW w:w="1530" w:type="dxa"/>
            <w:noWrap/>
          </w:tcPr>
          <w:p w14:paraId="0BB32F50" w14:textId="77777777" w:rsidR="00132D78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14:paraId="742ABBBE" w14:textId="77777777" w:rsidR="00132D78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5.7</w:t>
            </w:r>
          </w:p>
        </w:tc>
      </w:tr>
      <w:tr w:rsidR="00FC2FE3" w:rsidRPr="00FC2FE3" w14:paraId="5E65DF65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671FF1BF" w14:textId="77777777" w:rsidR="00132D78" w:rsidRPr="00FC2FE3" w:rsidRDefault="00132D78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Renter </w:t>
            </w:r>
          </w:p>
        </w:tc>
        <w:tc>
          <w:tcPr>
            <w:tcW w:w="630" w:type="dxa"/>
            <w:noWrap/>
            <w:hideMark/>
          </w:tcPr>
          <w:p w14:paraId="4F8A07F3" w14:textId="77777777" w:rsidR="00132D78" w:rsidRPr="00FC2FE3" w:rsidRDefault="00132D78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1530" w:type="dxa"/>
            <w:noWrap/>
            <w:hideMark/>
          </w:tcPr>
          <w:p w14:paraId="7D5FCDC4" w14:textId="77777777" w:rsidR="00132D78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5F65C5E6" w14:textId="77777777" w:rsidR="00132D78" w:rsidRPr="00FC2FE3" w:rsidRDefault="00787BD2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</w:t>
            </w:r>
            <w:ins w:id="169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*</w:t>
              </w:r>
            </w:ins>
          </w:p>
        </w:tc>
      </w:tr>
    </w:tbl>
    <w:p w14:paraId="0538138A" w14:textId="77777777" w:rsidR="00B232DD" w:rsidRPr="00FC2FE3" w:rsidRDefault="00B232DD" w:rsidP="00B232DD">
      <w:pPr>
        <w:rPr>
          <w:ins w:id="170" w:author="Carriere, Yves - (ycarrier)" w:date="2017-12-05T11:50:00Z"/>
          <w:rFonts w:ascii="Times New Roman" w:hAnsi="Times New Roman" w:cs="Times New Roman"/>
          <w:color w:val="000000" w:themeColor="text1"/>
          <w:sz w:val="24"/>
          <w:szCs w:val="24"/>
        </w:rPr>
      </w:pPr>
      <w:ins w:id="171" w:author="Carriere, Yves - (ycarrier)" w:date="2017-12-05T11:50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* Odds of containers with pupae were significantly lower </w:t>
        </w:r>
      </w:ins>
      <w:ins w:id="172" w:author="Carriere, Yves - (ycarrier)" w:date="2017-12-05T11:51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 renters than owners, </w:t>
        </w:r>
      </w:ins>
      <w:ins w:id="173" w:author="Carriere, Yves - (ycarrier)" w:date="2017-12-05T11:59:00Z">
        <w:r w:rsidR="00D87708"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174" w:author="Carriere, Yves - (ycarrier)" w:date="2017-12-05T11:5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</w:t>
        </w:r>
      </w:ins>
      <w:ins w:id="175" w:author="Carriere, Yves - (ycarrier)" w:date="2017-12-05T11:50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= 0.</w:t>
        </w:r>
      </w:ins>
      <w:ins w:id="176" w:author="Carriere, Yves - (ycarrier)" w:date="2017-12-05T11:52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0006</w:t>
        </w:r>
      </w:ins>
    </w:p>
    <w:p w14:paraId="5352538C" w14:textId="77777777" w:rsidR="00132D78" w:rsidRPr="00FC2FE3" w:rsidRDefault="00132D78" w:rsidP="001971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5C0777" w14:textId="77777777" w:rsidR="0019713B" w:rsidRPr="00FC2FE3" w:rsidRDefault="0019713B" w:rsidP="0019713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Table S3</w:t>
      </w:r>
      <w:r w:rsidR="00132D78"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Percentage of houses with </w:t>
      </w:r>
      <w:r w:rsidRPr="00FC2F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Ae. aegypti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4E63"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pupae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income.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30"/>
        <w:gridCol w:w="1530"/>
        <w:gridCol w:w="2070"/>
      </w:tblGrid>
      <w:tr w:rsidR="00FC2FE3" w:rsidRPr="00FC2FE3" w14:paraId="64BC7607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1D971F66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Question: What was your total household income from all sources last year?</w:t>
            </w:r>
          </w:p>
        </w:tc>
        <w:tc>
          <w:tcPr>
            <w:tcW w:w="630" w:type="dxa"/>
            <w:noWrap/>
            <w:hideMark/>
          </w:tcPr>
          <w:p w14:paraId="499C4440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530" w:type="dxa"/>
            <w:noWrap/>
            <w:hideMark/>
          </w:tcPr>
          <w:p w14:paraId="0AF32DEF" w14:textId="77777777" w:rsidR="0019713B" w:rsidRPr="00FC2FE3" w:rsidRDefault="0019713B" w:rsidP="00197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houses with pupae</w:t>
            </w:r>
          </w:p>
        </w:tc>
        <w:tc>
          <w:tcPr>
            <w:tcW w:w="2070" w:type="dxa"/>
          </w:tcPr>
          <w:p w14:paraId="2E35E5C5" w14:textId="77777777" w:rsidR="0019713B" w:rsidRPr="00FC2FE3" w:rsidRDefault="0019713B" w:rsidP="00197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Percentage of houses with pupae</w:t>
            </w:r>
          </w:p>
        </w:tc>
      </w:tr>
      <w:tr w:rsidR="00FC2FE3" w:rsidRPr="00FC2FE3" w14:paraId="1C0E064C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2D08E4FA" w14:textId="77777777" w:rsidR="0019713B" w:rsidRPr="00FC2FE3" w:rsidRDefault="0019713B" w:rsidP="000B6B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&lt; $35,000 </w:t>
            </w:r>
            <w:ins w:id="177" w:author="Carriere, Yves - (ycarrier)" w:date="2017-12-05T11:55:00Z">
              <w:r w:rsidR="00B232DD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(reference level)</w:t>
              </w:r>
            </w:ins>
          </w:p>
        </w:tc>
        <w:tc>
          <w:tcPr>
            <w:tcW w:w="630" w:type="dxa"/>
            <w:noWrap/>
            <w:hideMark/>
          </w:tcPr>
          <w:p w14:paraId="49451D04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105</w:t>
            </w:r>
          </w:p>
        </w:tc>
        <w:tc>
          <w:tcPr>
            <w:tcW w:w="1530" w:type="dxa"/>
            <w:noWrap/>
            <w:hideMark/>
          </w:tcPr>
          <w:p w14:paraId="7B770641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2037E9B8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9.5</w:t>
            </w:r>
          </w:p>
        </w:tc>
      </w:tr>
      <w:tr w:rsidR="00FC2FE3" w:rsidRPr="00FC2FE3" w14:paraId="22991E3D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61144BE7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$35,000 - $49,999</w:t>
            </w:r>
          </w:p>
        </w:tc>
        <w:tc>
          <w:tcPr>
            <w:tcW w:w="630" w:type="dxa"/>
            <w:noWrap/>
            <w:hideMark/>
          </w:tcPr>
          <w:p w14:paraId="62B0C2E5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1530" w:type="dxa"/>
            <w:noWrap/>
            <w:hideMark/>
          </w:tcPr>
          <w:p w14:paraId="3231AD33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36CE477C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7.0</w:t>
            </w:r>
            <w:ins w:id="178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r w:rsidR="00B232DD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</w:p>
        </w:tc>
      </w:tr>
      <w:tr w:rsidR="00FC2FE3" w:rsidRPr="00FC2FE3" w14:paraId="0B9CCFAF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6729DADB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$50,000 - $74,999</w:t>
            </w:r>
          </w:p>
        </w:tc>
        <w:tc>
          <w:tcPr>
            <w:tcW w:w="630" w:type="dxa"/>
            <w:noWrap/>
            <w:hideMark/>
          </w:tcPr>
          <w:p w14:paraId="4BBDF573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1530" w:type="dxa"/>
            <w:noWrap/>
            <w:hideMark/>
          </w:tcPr>
          <w:p w14:paraId="517E1A36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6DC076DC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</w:t>
            </w:r>
            <w:ins w:id="179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r w:rsidR="00B232DD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</w:p>
        </w:tc>
      </w:tr>
      <w:tr w:rsidR="00FC2FE3" w:rsidRPr="00FC2FE3" w14:paraId="28D40E0C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19D8267F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$75,000 - $99,999</w:t>
            </w:r>
          </w:p>
        </w:tc>
        <w:tc>
          <w:tcPr>
            <w:tcW w:w="630" w:type="dxa"/>
            <w:noWrap/>
            <w:hideMark/>
          </w:tcPr>
          <w:p w14:paraId="14499947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530" w:type="dxa"/>
            <w:noWrap/>
            <w:hideMark/>
          </w:tcPr>
          <w:p w14:paraId="6689E2AD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14:paraId="52C9F54B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ins w:id="180" w:author="Carriere, Yves - (ycarrier)" w:date="2017-12-05T11:56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r w:rsidR="00B232DD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*</w:t>
              </w:r>
            </w:ins>
          </w:p>
        </w:tc>
      </w:tr>
      <w:tr w:rsidR="00FC2FE3" w:rsidRPr="00FC2FE3" w14:paraId="7AD363FB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6A2BA6FE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$100,000 or more </w:t>
            </w:r>
          </w:p>
        </w:tc>
        <w:tc>
          <w:tcPr>
            <w:tcW w:w="630" w:type="dxa"/>
            <w:noWrap/>
            <w:hideMark/>
          </w:tcPr>
          <w:p w14:paraId="27B246CD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1530" w:type="dxa"/>
            <w:noWrap/>
            <w:hideMark/>
          </w:tcPr>
          <w:p w14:paraId="7D52E8DB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70BC1736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</w:t>
            </w:r>
          </w:p>
        </w:tc>
      </w:tr>
    </w:tbl>
    <w:p w14:paraId="1AAF8DA5" w14:textId="77777777" w:rsidR="0019713B" w:rsidRPr="00FC2FE3" w:rsidRDefault="00B232DD" w:rsidP="001971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181" w:author="Carriere, Yves - (ycarrier)" w:date="2017-12-05T11:52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* Odds of containers with pupae were significantly lower </w:t>
        </w:r>
      </w:ins>
      <w:ins w:id="182" w:author="Carriere, Yves - (ycarrier)" w:date="2017-12-05T11:5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compared to reference level</w:t>
        </w:r>
      </w:ins>
      <w:ins w:id="183" w:author="Carriere, Yves - (ycarrier)" w:date="2017-12-05T11:52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184" w:author="Carriere, Yves - (ycarrier)" w:date="2017-12-05T11:59:00Z">
        <w:r w:rsidR="00D87708"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185" w:author="Carriere, Yves - (ycarrier)" w:date="2017-12-05T11:5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</w:t>
        </w:r>
      </w:ins>
      <w:ins w:id="186" w:author="Carriere, Yves - (ycarrier)" w:date="2017-12-05T11:52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87" w:author="Carriere, Yves - (ycarrier)" w:date="2017-12-05T11:5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≤</w:t>
        </w:r>
      </w:ins>
      <w:ins w:id="188" w:author="Carriere, Yves - (ycarrier)" w:date="2017-12-05T11:56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89" w:author="Carriere, Yves - (ycarrier)" w:date="2017-12-05T11:55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0.012</w:t>
        </w:r>
      </w:ins>
    </w:p>
    <w:p w14:paraId="5BD9B759" w14:textId="77777777" w:rsidR="0019713B" w:rsidRPr="00FC2FE3" w:rsidRDefault="0019713B" w:rsidP="0019713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Table S3</w:t>
      </w:r>
      <w:r w:rsidR="00787BD2"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Percentage of houses with </w:t>
      </w:r>
      <w:r w:rsidRPr="00FC2F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Ae. aegypti</w:t>
      </w:r>
      <w:r w:rsidR="002E4E63"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pup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ae by reported frequency of checking for standing water.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30"/>
        <w:gridCol w:w="1530"/>
        <w:gridCol w:w="2070"/>
      </w:tblGrid>
      <w:tr w:rsidR="00FC2FE3" w:rsidRPr="00FC2FE3" w14:paraId="6E12AAEB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4A5BCB51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Question: Since May, how often have you checked around your house and removed standing water?</w:t>
            </w:r>
          </w:p>
        </w:tc>
        <w:tc>
          <w:tcPr>
            <w:tcW w:w="630" w:type="dxa"/>
            <w:noWrap/>
            <w:hideMark/>
          </w:tcPr>
          <w:p w14:paraId="3E93B12D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530" w:type="dxa"/>
            <w:noWrap/>
            <w:hideMark/>
          </w:tcPr>
          <w:p w14:paraId="4300E184" w14:textId="77777777" w:rsidR="0019713B" w:rsidRPr="00FC2FE3" w:rsidRDefault="0019713B" w:rsidP="00197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houses with pupae</w:t>
            </w:r>
          </w:p>
        </w:tc>
        <w:tc>
          <w:tcPr>
            <w:tcW w:w="2070" w:type="dxa"/>
          </w:tcPr>
          <w:p w14:paraId="13D85A73" w14:textId="77777777" w:rsidR="0019713B" w:rsidRPr="00FC2FE3" w:rsidRDefault="0019713B" w:rsidP="001971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Percentage of houses with pupae</w:t>
            </w:r>
          </w:p>
        </w:tc>
      </w:tr>
      <w:tr w:rsidR="00FC2FE3" w:rsidRPr="00FC2FE3" w14:paraId="0D090151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5D33DB9A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Never checked </w:t>
            </w:r>
            <w:ins w:id="190" w:author="Carriere, Yves - (ycarrier)" w:date="2017-12-05T11:57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(reference level)</w:t>
              </w:r>
            </w:ins>
          </w:p>
        </w:tc>
        <w:tc>
          <w:tcPr>
            <w:tcW w:w="630" w:type="dxa"/>
            <w:noWrap/>
            <w:hideMark/>
          </w:tcPr>
          <w:p w14:paraId="297C81E2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1530" w:type="dxa"/>
            <w:noWrap/>
            <w:hideMark/>
          </w:tcPr>
          <w:p w14:paraId="288F73E6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225E0C42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</w:t>
            </w:r>
          </w:p>
        </w:tc>
      </w:tr>
      <w:tr w:rsidR="00FC2FE3" w:rsidRPr="00FC2FE3" w14:paraId="402CE116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2D8442E3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every rainfall</w:t>
            </w:r>
          </w:p>
        </w:tc>
        <w:tc>
          <w:tcPr>
            <w:tcW w:w="630" w:type="dxa"/>
            <w:noWrap/>
            <w:hideMark/>
          </w:tcPr>
          <w:p w14:paraId="4606DCB9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530" w:type="dxa"/>
            <w:noWrap/>
            <w:hideMark/>
          </w:tcPr>
          <w:p w14:paraId="104E9261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31525FAB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6.3</w:t>
            </w:r>
          </w:p>
        </w:tc>
      </w:tr>
      <w:tr w:rsidR="00FC2FE3" w:rsidRPr="00FC2FE3" w14:paraId="016193A1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14C3EB27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or twice a month</w:t>
            </w:r>
          </w:p>
        </w:tc>
        <w:tc>
          <w:tcPr>
            <w:tcW w:w="630" w:type="dxa"/>
            <w:noWrap/>
            <w:hideMark/>
          </w:tcPr>
          <w:p w14:paraId="3B20E8B2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530" w:type="dxa"/>
            <w:noWrap/>
            <w:hideMark/>
          </w:tcPr>
          <w:p w14:paraId="788BD0F9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26DCD845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7.7</w:t>
            </w:r>
          </w:p>
        </w:tc>
      </w:tr>
      <w:tr w:rsidR="00FC2FE3" w:rsidRPr="00FC2FE3" w14:paraId="604488A3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176942AF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a week</w:t>
            </w:r>
          </w:p>
        </w:tc>
        <w:tc>
          <w:tcPr>
            <w:tcW w:w="630" w:type="dxa"/>
            <w:noWrap/>
            <w:hideMark/>
          </w:tcPr>
          <w:p w14:paraId="3C2FFA15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530" w:type="dxa"/>
            <w:noWrap/>
            <w:hideMark/>
          </w:tcPr>
          <w:p w14:paraId="1799DA0D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44EDB6D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</w:t>
            </w:r>
          </w:p>
        </w:tc>
      </w:tr>
      <w:tr w:rsidR="00FC2FE3" w:rsidRPr="00FC2FE3" w14:paraId="4A2ADBDE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403ABD37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than once a week</w:t>
            </w:r>
          </w:p>
        </w:tc>
        <w:tc>
          <w:tcPr>
            <w:tcW w:w="630" w:type="dxa"/>
            <w:noWrap/>
            <w:hideMark/>
          </w:tcPr>
          <w:p w14:paraId="2879C551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530" w:type="dxa"/>
            <w:noWrap/>
            <w:hideMark/>
          </w:tcPr>
          <w:p w14:paraId="62938233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14:paraId="4FF6CD32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ins w:id="191" w:author="Carriere, Yves - (ycarrier)" w:date="2017-12-05T11:57:00Z">
              <w:r w:rsidR="00D87708" w:rsidRPr="00FC2FE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*</w:t>
              </w:r>
            </w:ins>
          </w:p>
        </w:tc>
      </w:tr>
      <w:tr w:rsidR="00FC2FE3" w:rsidRPr="00FC2FE3" w14:paraId="4A16145D" w14:textId="77777777" w:rsidTr="00702340">
        <w:trPr>
          <w:trHeight w:val="288"/>
        </w:trPr>
        <w:tc>
          <w:tcPr>
            <w:tcW w:w="4495" w:type="dxa"/>
            <w:noWrap/>
            <w:hideMark/>
          </w:tcPr>
          <w:p w14:paraId="6941B248" w14:textId="77777777" w:rsidR="0019713B" w:rsidRPr="00FC2FE3" w:rsidRDefault="0019713B" w:rsidP="000B6B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Daily </w:t>
            </w:r>
          </w:p>
        </w:tc>
        <w:tc>
          <w:tcPr>
            <w:tcW w:w="630" w:type="dxa"/>
            <w:noWrap/>
            <w:hideMark/>
          </w:tcPr>
          <w:p w14:paraId="18615DCF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530" w:type="dxa"/>
            <w:noWrap/>
            <w:hideMark/>
          </w:tcPr>
          <w:p w14:paraId="6A588605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611A5404" w14:textId="77777777" w:rsidR="0019713B" w:rsidRPr="00FC2FE3" w:rsidRDefault="0019713B" w:rsidP="00702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13.2</w:t>
            </w:r>
          </w:p>
        </w:tc>
      </w:tr>
    </w:tbl>
    <w:p w14:paraId="4C1817BD" w14:textId="77777777" w:rsidR="00D87708" w:rsidRPr="00FC2FE3" w:rsidRDefault="00D87708" w:rsidP="00D87708">
      <w:pPr>
        <w:rPr>
          <w:ins w:id="192" w:author="Carriere, Yves - (ycarrier)" w:date="2017-12-05T11:57:00Z"/>
          <w:rFonts w:ascii="Times New Roman" w:hAnsi="Times New Roman" w:cs="Times New Roman"/>
          <w:color w:val="000000" w:themeColor="text1"/>
          <w:sz w:val="24"/>
          <w:szCs w:val="24"/>
        </w:rPr>
      </w:pPr>
      <w:ins w:id="193" w:author="Carriere, Yves - (ycarrier)" w:date="2017-12-05T11:57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* Odds of containers with pupae were significantly lower compared to reference level, </w:t>
        </w:r>
      </w:ins>
      <w:ins w:id="194" w:author="Carriere, Yves - (ycarrier)" w:date="2017-12-05T11:59:00Z">
        <w:r w:rsidRPr="00FC2FE3">
          <w:rPr>
            <w:rFonts w:ascii="Times New Roman" w:hAnsi="Times New Roman" w:cs="Times New Roman"/>
            <w:i/>
            <w:color w:val="000000" w:themeColor="text1"/>
            <w:sz w:val="24"/>
            <w:szCs w:val="24"/>
            <w:rPrChange w:id="195" w:author="Carriere, Yves - (ycarrier)" w:date="2017-12-05T11:5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</w:t>
        </w:r>
      </w:ins>
      <w:ins w:id="196" w:author="Carriere, Yves - (ycarrier)" w:date="2017-12-05T11:57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= 0.020</w:t>
        </w:r>
      </w:ins>
    </w:p>
    <w:p w14:paraId="53539356" w14:textId="77777777" w:rsidR="0019713B" w:rsidRPr="00FC2FE3" w:rsidRDefault="0019713B">
      <w:pPr>
        <w:rPr>
          <w:color w:val="000000" w:themeColor="text1"/>
          <w:sz w:val="24"/>
          <w:szCs w:val="24"/>
        </w:rPr>
      </w:pPr>
    </w:p>
    <w:p w14:paraId="484836BD" w14:textId="77777777" w:rsidR="00C35217" w:rsidRPr="00FC2FE3" w:rsidRDefault="00C35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568CB1A" w14:textId="77777777" w:rsidR="00F26FCE" w:rsidRPr="00FC2FE3" w:rsidRDefault="00F26FCE">
      <w:pPr>
        <w:rPr>
          <w:rFonts w:ascii="Times New Roman" w:hAnsi="Times New Roman" w:cs="Times New Roman"/>
          <w:b/>
          <w:color w:val="000000" w:themeColor="text1"/>
          <w:sz w:val="24"/>
          <w:szCs w:val="24"/>
          <w:rPrChange w:id="197" w:author="Carriere, Yves - (ycarrier)" w:date="2017-12-05T11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198" w:author="Carriere, Yves - (ycarrier)" w:date="2017-12-05T11:58:00Z">
            <w:rPr>
              <w:rFonts w:ascii="Times New Roman" w:hAnsi="Times New Roman" w:cs="Times New Roman"/>
              <w:sz w:val="24"/>
              <w:szCs w:val="24"/>
            </w:rPr>
          </w:rPrChange>
        </w:rPr>
        <w:lastRenderedPageBreak/>
        <w:t>Supplementary Table S</w:t>
      </w:r>
      <w:r w:rsidR="0019713B"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199" w:author="Carriere, Yves - (ycarrier)" w:date="2017-12-05T11:58:00Z">
            <w:rPr>
              <w:rFonts w:ascii="Times New Roman" w:hAnsi="Times New Roman" w:cs="Times New Roman"/>
              <w:sz w:val="24"/>
              <w:szCs w:val="24"/>
            </w:rPr>
          </w:rPrChange>
        </w:rPr>
        <w:t>4</w:t>
      </w:r>
      <w:r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200" w:author="Carriere, Yves - (ycarrier)" w:date="2017-12-05T11:58:00Z">
            <w:rPr>
              <w:rFonts w:ascii="Times New Roman" w:hAnsi="Times New Roman" w:cs="Times New Roman"/>
              <w:sz w:val="24"/>
              <w:szCs w:val="24"/>
            </w:rPr>
          </w:rPrChange>
        </w:rPr>
        <w:t>: Mean (log(container +1)</w:t>
      </w:r>
      <w:r w:rsidR="00E01FB5"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201" w:author="Carriere, Yves - (ycarrier)" w:date="2017-12-05T11:58:00Z">
            <w:rPr>
              <w:rFonts w:ascii="Times New Roman" w:hAnsi="Times New Roman" w:cs="Times New Roman"/>
              <w:sz w:val="24"/>
              <w:szCs w:val="24"/>
            </w:rPr>
          </w:rPrChange>
        </w:rPr>
        <w:t>)</w:t>
      </w:r>
      <w:r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202" w:author="Carriere, Yves - (ycarrier)" w:date="2017-12-05T11:5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 of different container types</w:t>
      </w:r>
      <w:r w:rsidR="001239BF"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203" w:author="Carriere, Yves - (ycarrier)" w:date="2017-12-05T11:5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FC2FE3">
        <w:rPr>
          <w:rFonts w:ascii="Times New Roman" w:hAnsi="Times New Roman" w:cs="Times New Roman"/>
          <w:b/>
          <w:color w:val="000000" w:themeColor="text1"/>
          <w:sz w:val="24"/>
          <w:szCs w:val="24"/>
          <w:rPrChange w:id="204" w:author="Carriere, Yves - (ycarrier)" w:date="2017-12-05T11:58:00Z">
            <w:rPr>
              <w:rFonts w:ascii="Times New Roman" w:hAnsi="Times New Roman" w:cs="Times New Roman"/>
              <w:sz w:val="24"/>
              <w:szCs w:val="24"/>
            </w:rPr>
          </w:rPrChange>
        </w:rPr>
        <w:t>by income</w:t>
      </w:r>
    </w:p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1346"/>
        <w:gridCol w:w="2039"/>
        <w:gridCol w:w="1688"/>
        <w:gridCol w:w="1666"/>
        <w:gridCol w:w="1711"/>
        <w:gridCol w:w="1692"/>
      </w:tblGrid>
      <w:tr w:rsidR="00FC2FE3" w:rsidRPr="00FC2FE3" w14:paraId="214FB1CD" w14:textId="77777777" w:rsidTr="00FE0CA2">
        <w:tc>
          <w:tcPr>
            <w:tcW w:w="1350" w:type="dxa"/>
          </w:tcPr>
          <w:p w14:paraId="70446122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10" w:type="dxa"/>
            <w:gridSpan w:val="5"/>
          </w:tcPr>
          <w:p w14:paraId="0A4F5A81" w14:textId="77777777" w:rsidR="001239BF" w:rsidRPr="00FC2FE3" w:rsidRDefault="001239BF" w:rsidP="001239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Household Income</w:t>
            </w:r>
          </w:p>
        </w:tc>
      </w:tr>
      <w:tr w:rsidR="00FC2FE3" w:rsidRPr="00FC2FE3" w14:paraId="4F7025FF" w14:textId="77777777" w:rsidTr="00FE0CA2">
        <w:trPr>
          <w:trHeight w:val="368"/>
        </w:trPr>
        <w:tc>
          <w:tcPr>
            <w:tcW w:w="1350" w:type="dxa"/>
          </w:tcPr>
          <w:p w14:paraId="0964BC06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Container Type</w:t>
            </w:r>
          </w:p>
        </w:tc>
        <w:tc>
          <w:tcPr>
            <w:tcW w:w="2070" w:type="dxa"/>
          </w:tcPr>
          <w:p w14:paraId="788DEEA5" w14:textId="77777777" w:rsidR="001239BF" w:rsidRPr="00FC2FE3" w:rsidRDefault="001239BF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 $35,000</w:t>
            </w:r>
          </w:p>
          <w:p w14:paraId="7809202E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(N=105)</w:t>
            </w:r>
          </w:p>
        </w:tc>
        <w:tc>
          <w:tcPr>
            <w:tcW w:w="1710" w:type="dxa"/>
          </w:tcPr>
          <w:p w14:paraId="112488D0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$35,000 to $49,000</w:t>
            </w:r>
          </w:p>
          <w:p w14:paraId="41A15008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(N=86)</w:t>
            </w:r>
          </w:p>
        </w:tc>
        <w:tc>
          <w:tcPr>
            <w:tcW w:w="1687" w:type="dxa"/>
          </w:tcPr>
          <w:p w14:paraId="64880CC9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$50,000 to $74,999</w:t>
            </w:r>
          </w:p>
          <w:p w14:paraId="525F589B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(N=66)</w:t>
            </w:r>
          </w:p>
        </w:tc>
        <w:tc>
          <w:tcPr>
            <w:tcW w:w="1733" w:type="dxa"/>
          </w:tcPr>
          <w:p w14:paraId="2ED70721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$75,000 to $99,999</w:t>
            </w:r>
          </w:p>
          <w:p w14:paraId="0A394825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(N=34)</w:t>
            </w:r>
          </w:p>
        </w:tc>
        <w:tc>
          <w:tcPr>
            <w:tcW w:w="1710" w:type="dxa"/>
          </w:tcPr>
          <w:p w14:paraId="52916E09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$100,000 or more</w:t>
            </w:r>
          </w:p>
          <w:p w14:paraId="30372AC2" w14:textId="77777777" w:rsidR="001239BF" w:rsidRPr="00FC2FE3" w:rsidRDefault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(N=63)</w:t>
            </w:r>
          </w:p>
        </w:tc>
      </w:tr>
      <w:tr w:rsidR="00FC2FE3" w:rsidRPr="00FC2FE3" w14:paraId="6393598C" w14:textId="77777777" w:rsidTr="00FE0CA2">
        <w:tc>
          <w:tcPr>
            <w:tcW w:w="1350" w:type="dxa"/>
          </w:tcPr>
          <w:p w14:paraId="1C6E9975" w14:textId="77777777" w:rsidR="001239BF" w:rsidRPr="00FC2FE3" w:rsidRDefault="001239BF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Trash</w:t>
            </w:r>
          </w:p>
          <w:p w14:paraId="5A01CD9B" w14:textId="77777777" w:rsidR="003B495D" w:rsidRPr="00FC2FE3" w:rsidRDefault="003B495D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239A4AE" w14:textId="77777777" w:rsidR="001239BF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0.219 ± 0.039</w:t>
            </w:r>
          </w:p>
        </w:tc>
        <w:tc>
          <w:tcPr>
            <w:tcW w:w="1710" w:type="dxa"/>
          </w:tcPr>
          <w:p w14:paraId="486F53DE" w14:textId="77777777" w:rsidR="001239BF" w:rsidRPr="00FC2FE3" w:rsidRDefault="00637943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0.104 ± 0.024*</w:t>
            </w:r>
          </w:p>
        </w:tc>
        <w:tc>
          <w:tcPr>
            <w:tcW w:w="1687" w:type="dxa"/>
          </w:tcPr>
          <w:p w14:paraId="71F14F60" w14:textId="77777777" w:rsidR="001239BF" w:rsidRPr="00FC2FE3" w:rsidRDefault="00637943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0.168 ± 0.040</w:t>
            </w:r>
          </w:p>
        </w:tc>
        <w:tc>
          <w:tcPr>
            <w:tcW w:w="1733" w:type="dxa"/>
          </w:tcPr>
          <w:p w14:paraId="517F0D03" w14:textId="77777777" w:rsidR="001239BF" w:rsidRPr="00FC2FE3" w:rsidRDefault="00637943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0.074 ± 0.033*</w:t>
            </w:r>
          </w:p>
        </w:tc>
        <w:tc>
          <w:tcPr>
            <w:tcW w:w="1710" w:type="dxa"/>
          </w:tcPr>
          <w:p w14:paraId="1222FEBD" w14:textId="77777777" w:rsidR="001239BF" w:rsidRPr="00FC2FE3" w:rsidRDefault="00637943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0.072 ± 0.021*</w:t>
            </w:r>
          </w:p>
        </w:tc>
      </w:tr>
      <w:tr w:rsidR="00FC2FE3" w:rsidRPr="00FC2FE3" w14:paraId="140ADC40" w14:textId="77777777" w:rsidTr="00FE0CA2">
        <w:tc>
          <w:tcPr>
            <w:tcW w:w="1350" w:type="dxa"/>
          </w:tcPr>
          <w:p w14:paraId="26DF353D" w14:textId="77777777" w:rsidR="001239BF" w:rsidRPr="00FC2FE3" w:rsidRDefault="001239BF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Tire</w:t>
            </w:r>
            <w:r w:rsidR="00E01FB5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  <w:p w14:paraId="5C0A35C8" w14:textId="77777777" w:rsidR="003B495D" w:rsidRPr="00FC2FE3" w:rsidRDefault="003B495D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EBE2495" w14:textId="77777777" w:rsidR="001239BF" w:rsidRPr="00FC2FE3" w:rsidRDefault="00637943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0.053 ± 0.015</w:t>
            </w:r>
          </w:p>
        </w:tc>
        <w:tc>
          <w:tcPr>
            <w:tcW w:w="1710" w:type="dxa"/>
          </w:tcPr>
          <w:p w14:paraId="2F8E2353" w14:textId="77777777" w:rsidR="001239BF" w:rsidRPr="00FC2FE3" w:rsidRDefault="00637943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0.028 ± 0.014</w:t>
            </w:r>
          </w:p>
        </w:tc>
        <w:tc>
          <w:tcPr>
            <w:tcW w:w="1687" w:type="dxa"/>
          </w:tcPr>
          <w:p w14:paraId="7AEDEDA8" w14:textId="77777777" w:rsidR="001239BF" w:rsidRPr="00FC2FE3" w:rsidRDefault="00637943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0.080 ± 0.028</w:t>
            </w:r>
          </w:p>
        </w:tc>
        <w:tc>
          <w:tcPr>
            <w:tcW w:w="1733" w:type="dxa"/>
          </w:tcPr>
          <w:p w14:paraId="14C34350" w14:textId="77777777" w:rsidR="001239BF" w:rsidRPr="00FC2FE3" w:rsidRDefault="00637943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0.009 ± 0.009</w:t>
            </w:r>
          </w:p>
        </w:tc>
        <w:tc>
          <w:tcPr>
            <w:tcW w:w="1710" w:type="dxa"/>
          </w:tcPr>
          <w:p w14:paraId="21FA2284" w14:textId="77777777" w:rsidR="001239BF" w:rsidRPr="00FC2FE3" w:rsidRDefault="00637943" w:rsidP="001239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0.014 ± 0.011</w:t>
            </w:r>
          </w:p>
        </w:tc>
      </w:tr>
      <w:tr w:rsidR="00FC2FE3" w:rsidRPr="00FC2FE3" w14:paraId="36CFED37" w14:textId="77777777" w:rsidTr="00FE0CA2">
        <w:tc>
          <w:tcPr>
            <w:tcW w:w="1350" w:type="dxa"/>
          </w:tcPr>
          <w:p w14:paraId="7FB042DC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Plastic container</w:t>
            </w:r>
            <w:r w:rsidR="00E01FB5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14:paraId="2801FA4B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0.469 ± 0.036</w:t>
            </w:r>
          </w:p>
        </w:tc>
        <w:tc>
          <w:tcPr>
            <w:tcW w:w="1710" w:type="dxa"/>
          </w:tcPr>
          <w:p w14:paraId="6EEBD933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0.403 ± 0.039</w:t>
            </w:r>
          </w:p>
        </w:tc>
        <w:tc>
          <w:tcPr>
            <w:tcW w:w="1687" w:type="dxa"/>
          </w:tcPr>
          <w:p w14:paraId="68F85E14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0.485 ± 0.048</w:t>
            </w:r>
          </w:p>
        </w:tc>
        <w:tc>
          <w:tcPr>
            <w:tcW w:w="1733" w:type="dxa"/>
          </w:tcPr>
          <w:p w14:paraId="1B3E1C7B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0.421 ± 0.061</w:t>
            </w:r>
          </w:p>
        </w:tc>
        <w:tc>
          <w:tcPr>
            <w:tcW w:w="1710" w:type="dxa"/>
          </w:tcPr>
          <w:p w14:paraId="38D74DC9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0.289 ± 0.047</w:t>
            </w:r>
          </w:p>
        </w:tc>
      </w:tr>
      <w:tr w:rsidR="00FC2FE3" w:rsidRPr="00FC2FE3" w14:paraId="3B21870F" w14:textId="77777777" w:rsidTr="00FE0CA2">
        <w:tc>
          <w:tcPr>
            <w:tcW w:w="1350" w:type="dxa"/>
          </w:tcPr>
          <w:p w14:paraId="61CC1E9C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Flower pot</w:t>
            </w:r>
            <w:r w:rsidR="00E01FB5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  <w:p w14:paraId="6EBF3962" w14:textId="77777777" w:rsidR="003B495D" w:rsidRPr="00FC2FE3" w:rsidRDefault="003B495D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9096854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0.533 ± 0.049</w:t>
            </w:r>
          </w:p>
        </w:tc>
        <w:tc>
          <w:tcPr>
            <w:tcW w:w="1710" w:type="dxa"/>
          </w:tcPr>
          <w:p w14:paraId="38F41E94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0.421 ± 0.049*</w:t>
            </w:r>
          </w:p>
        </w:tc>
        <w:tc>
          <w:tcPr>
            <w:tcW w:w="1687" w:type="dxa"/>
          </w:tcPr>
          <w:p w14:paraId="0845F939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0.505 ± 0.056</w:t>
            </w:r>
          </w:p>
        </w:tc>
        <w:tc>
          <w:tcPr>
            <w:tcW w:w="1733" w:type="dxa"/>
          </w:tcPr>
          <w:p w14:paraId="7F76B0EE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0.471 ± 0.073</w:t>
            </w:r>
          </w:p>
        </w:tc>
        <w:tc>
          <w:tcPr>
            <w:tcW w:w="1710" w:type="dxa"/>
          </w:tcPr>
          <w:p w14:paraId="076EA7A1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0.395 ± 0.049*</w:t>
            </w:r>
          </w:p>
        </w:tc>
      </w:tr>
      <w:tr w:rsidR="00FC2FE3" w:rsidRPr="00FC2FE3" w14:paraId="354BF7EE" w14:textId="77777777" w:rsidTr="00FE0CA2">
        <w:tc>
          <w:tcPr>
            <w:tcW w:w="1350" w:type="dxa"/>
          </w:tcPr>
          <w:p w14:paraId="10470D70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Toy</w:t>
            </w:r>
            <w:r w:rsidR="00E01FB5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  <w:p w14:paraId="10DB4401" w14:textId="77777777" w:rsidR="003B495D" w:rsidRPr="00FC2FE3" w:rsidRDefault="003B495D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6CC8453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0.165 ± 0.027</w:t>
            </w:r>
          </w:p>
        </w:tc>
        <w:tc>
          <w:tcPr>
            <w:tcW w:w="1710" w:type="dxa"/>
          </w:tcPr>
          <w:p w14:paraId="2EFD3334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0.097 ± 0.024</w:t>
            </w:r>
          </w:p>
        </w:tc>
        <w:tc>
          <w:tcPr>
            <w:tcW w:w="1687" w:type="dxa"/>
          </w:tcPr>
          <w:p w14:paraId="42A21D92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0.133 ± 0.031</w:t>
            </w:r>
          </w:p>
        </w:tc>
        <w:tc>
          <w:tcPr>
            <w:tcW w:w="1733" w:type="dxa"/>
          </w:tcPr>
          <w:p w14:paraId="60552F0C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0.070 ± 0.029*</w:t>
            </w:r>
          </w:p>
        </w:tc>
        <w:tc>
          <w:tcPr>
            <w:tcW w:w="1710" w:type="dxa"/>
          </w:tcPr>
          <w:p w14:paraId="3EFAC45D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0.057 ± 0.020*</w:t>
            </w:r>
          </w:p>
        </w:tc>
      </w:tr>
      <w:tr w:rsidR="00FC2FE3" w:rsidRPr="00FC2FE3" w14:paraId="53C90560" w14:textId="77777777" w:rsidTr="00FE0CA2">
        <w:tc>
          <w:tcPr>
            <w:tcW w:w="1350" w:type="dxa"/>
          </w:tcPr>
          <w:p w14:paraId="3E733EA0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Cement trough</w:t>
            </w:r>
            <w:r w:rsidR="00E01FB5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14:paraId="66365FCE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0.043 ± 0.012</w:t>
            </w:r>
          </w:p>
        </w:tc>
        <w:tc>
          <w:tcPr>
            <w:tcW w:w="1710" w:type="dxa"/>
          </w:tcPr>
          <w:p w14:paraId="4F066050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0.038 ± 0.013</w:t>
            </w:r>
          </w:p>
        </w:tc>
        <w:tc>
          <w:tcPr>
            <w:tcW w:w="1687" w:type="dxa"/>
          </w:tcPr>
          <w:p w14:paraId="42A9CE48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0.035 ± 0.015</w:t>
            </w:r>
          </w:p>
        </w:tc>
        <w:tc>
          <w:tcPr>
            <w:tcW w:w="1733" w:type="dxa"/>
          </w:tcPr>
          <w:p w14:paraId="075B653E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0.049 ± 0.021</w:t>
            </w:r>
          </w:p>
        </w:tc>
        <w:tc>
          <w:tcPr>
            <w:tcW w:w="1710" w:type="dxa"/>
          </w:tcPr>
          <w:p w14:paraId="5847C121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0.017 ± 0.010</w:t>
            </w:r>
          </w:p>
        </w:tc>
      </w:tr>
      <w:tr w:rsidR="00FC2FE3" w:rsidRPr="00FC2FE3" w14:paraId="0A6EEA19" w14:textId="77777777" w:rsidTr="00FE0CA2">
        <w:tc>
          <w:tcPr>
            <w:tcW w:w="1350" w:type="dxa"/>
          </w:tcPr>
          <w:p w14:paraId="61E00D6A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Tarp</w:t>
            </w:r>
            <w:r w:rsidR="00E01FB5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  <w:p w14:paraId="6B6F77AB" w14:textId="77777777" w:rsidR="003B495D" w:rsidRPr="00FC2FE3" w:rsidRDefault="003B495D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E4EC4FF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0.020 ± 0.008</w:t>
            </w:r>
          </w:p>
        </w:tc>
        <w:tc>
          <w:tcPr>
            <w:tcW w:w="1710" w:type="dxa"/>
          </w:tcPr>
          <w:p w14:paraId="1EE83771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0.025 ± 0.009</w:t>
            </w:r>
          </w:p>
        </w:tc>
        <w:tc>
          <w:tcPr>
            <w:tcW w:w="1687" w:type="dxa"/>
          </w:tcPr>
          <w:p w14:paraId="4DA3A47F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0.028 ± 0.013</w:t>
            </w:r>
          </w:p>
        </w:tc>
        <w:tc>
          <w:tcPr>
            <w:tcW w:w="1733" w:type="dxa"/>
          </w:tcPr>
          <w:p w14:paraId="19EA69B1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0.067 ± 0.028*</w:t>
            </w:r>
          </w:p>
        </w:tc>
        <w:tc>
          <w:tcPr>
            <w:tcW w:w="1710" w:type="dxa"/>
          </w:tcPr>
          <w:p w14:paraId="50E55EB3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0.029 ± 0.013</w:t>
            </w:r>
          </w:p>
        </w:tc>
      </w:tr>
      <w:tr w:rsidR="00FC2FE3" w:rsidRPr="00FC2FE3" w14:paraId="4A1561C7" w14:textId="77777777" w:rsidTr="00FE0CA2">
        <w:tc>
          <w:tcPr>
            <w:tcW w:w="1350" w:type="dxa"/>
          </w:tcPr>
          <w:p w14:paraId="5C17783A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Other small cont.</w:t>
            </w:r>
          </w:p>
        </w:tc>
        <w:tc>
          <w:tcPr>
            <w:tcW w:w="2070" w:type="dxa"/>
          </w:tcPr>
          <w:p w14:paraId="0B6C3D4A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0.179 ± 0.027</w:t>
            </w:r>
          </w:p>
        </w:tc>
        <w:tc>
          <w:tcPr>
            <w:tcW w:w="1710" w:type="dxa"/>
          </w:tcPr>
          <w:p w14:paraId="5277E8CB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0.171 ± 0.026</w:t>
            </w:r>
          </w:p>
        </w:tc>
        <w:tc>
          <w:tcPr>
            <w:tcW w:w="1687" w:type="dxa"/>
          </w:tcPr>
          <w:p w14:paraId="5D2A9454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0.172 ± 0.029</w:t>
            </w:r>
          </w:p>
        </w:tc>
        <w:tc>
          <w:tcPr>
            <w:tcW w:w="1733" w:type="dxa"/>
          </w:tcPr>
          <w:p w14:paraId="45893986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0.132 ± 0.37</w:t>
            </w:r>
          </w:p>
        </w:tc>
        <w:tc>
          <w:tcPr>
            <w:tcW w:w="1710" w:type="dxa"/>
          </w:tcPr>
          <w:p w14:paraId="3C70AFCF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0.186 ± 0.034</w:t>
            </w:r>
          </w:p>
        </w:tc>
      </w:tr>
      <w:tr w:rsidR="00FC2FE3" w:rsidRPr="00FC2FE3" w14:paraId="0A9A09EB" w14:textId="77777777" w:rsidTr="00FE0CA2">
        <w:tc>
          <w:tcPr>
            <w:tcW w:w="1350" w:type="dxa"/>
          </w:tcPr>
          <w:p w14:paraId="3154F75F" w14:textId="77777777" w:rsidR="00637943" w:rsidRPr="00FC2FE3" w:rsidRDefault="00637943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 container</w:t>
            </w:r>
            <w:r w:rsidR="00E01FB5"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14:paraId="23A2B674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0.064 ± 0.014</w:t>
            </w:r>
          </w:p>
        </w:tc>
        <w:tc>
          <w:tcPr>
            <w:tcW w:w="1710" w:type="dxa"/>
          </w:tcPr>
          <w:p w14:paraId="343E49CC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0.043 ± 0.015</w:t>
            </w:r>
          </w:p>
        </w:tc>
        <w:tc>
          <w:tcPr>
            <w:tcW w:w="1687" w:type="dxa"/>
          </w:tcPr>
          <w:p w14:paraId="54A1DFCA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0.090 ± 0.022</w:t>
            </w:r>
          </w:p>
        </w:tc>
        <w:tc>
          <w:tcPr>
            <w:tcW w:w="1733" w:type="dxa"/>
          </w:tcPr>
          <w:p w14:paraId="61132990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0.018 ± 0.012</w:t>
            </w:r>
          </w:p>
        </w:tc>
        <w:tc>
          <w:tcPr>
            <w:tcW w:w="1710" w:type="dxa"/>
          </w:tcPr>
          <w:p w14:paraId="372E69B5" w14:textId="77777777" w:rsidR="00637943" w:rsidRPr="00FC2FE3" w:rsidRDefault="00E01FB5" w:rsidP="006379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0.141 ± 0.025*</w:t>
            </w:r>
          </w:p>
        </w:tc>
      </w:tr>
    </w:tbl>
    <w:p w14:paraId="527B2295" w14:textId="77777777" w:rsidR="001239BF" w:rsidRPr="00FC2FE3" w:rsidRDefault="00637943" w:rsidP="00FD62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Denotes a value significantly difference from that of the lowest income category (</w:t>
      </w:r>
      <w:r w:rsidRPr="00FC2F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="009751DE" w:rsidRPr="00FC2F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="009751DE"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2FE3">
        <w:rPr>
          <w:rFonts w:ascii="Times New Roman" w:hAnsi="Times New Roman" w:cs="Times New Roman"/>
          <w:color w:val="000000" w:themeColor="text1"/>
          <w:sz w:val="24"/>
          <w:szCs w:val="24"/>
        </w:rPr>
        <w:t>0.05).</w:t>
      </w:r>
    </w:p>
    <w:p w14:paraId="58EAA065" w14:textId="77777777" w:rsidR="00C31B5E" w:rsidRPr="00FC2FE3" w:rsidRDefault="00C31B5E">
      <w:pPr>
        <w:rPr>
          <w:ins w:id="205" w:author="Walker, Kathleen R - (krwalker)" w:date="2017-12-15T09:50:00Z"/>
          <w:rFonts w:ascii="Times New Roman" w:hAnsi="Times New Roman" w:cs="Times New Roman"/>
          <w:color w:val="000000" w:themeColor="text1"/>
          <w:sz w:val="24"/>
          <w:szCs w:val="24"/>
        </w:rPr>
      </w:pPr>
      <w:ins w:id="206" w:author="Walker, Kathleen R - (krwalker)" w:date="2017-12-15T09:50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br w:type="page"/>
        </w:r>
      </w:ins>
    </w:p>
    <w:p w14:paraId="3C181C9B" w14:textId="77777777" w:rsidR="00FD6237" w:rsidRPr="00FC2FE3" w:rsidRDefault="00C31B5E" w:rsidP="00FD6237">
      <w:pPr>
        <w:spacing w:after="0"/>
        <w:rPr>
          <w:ins w:id="207" w:author="Walker, Kathleen R - (krwalker)" w:date="2017-12-15T09:51:00Z"/>
          <w:rFonts w:ascii="Times New Roman" w:hAnsi="Times New Roman" w:cs="Times New Roman"/>
          <w:color w:val="000000" w:themeColor="text1"/>
          <w:sz w:val="24"/>
          <w:szCs w:val="24"/>
        </w:rPr>
      </w:pPr>
      <w:ins w:id="208" w:author="Walker, Kathleen R - (krwalker)" w:date="2017-12-15T09:50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lastRenderedPageBreak/>
          <w:t xml:space="preserve">Supplementary Figure 1: </w:t>
        </w:r>
      </w:ins>
      <w:ins w:id="209" w:author="Walker, Kathleen R - (krwalker)" w:date="2017-12-15T09:51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Association between household income and total containers.</w:t>
        </w:r>
      </w:ins>
    </w:p>
    <w:p w14:paraId="040E3EF4" w14:textId="77777777" w:rsidR="00C31B5E" w:rsidRPr="00FC2FE3" w:rsidRDefault="00C31B5E" w:rsidP="00FD6237">
      <w:pPr>
        <w:spacing w:after="0"/>
        <w:rPr>
          <w:ins w:id="210" w:author="Walker, Kathleen R - (krwalker)" w:date="2017-12-15T09:51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1C58C" w14:textId="77777777" w:rsidR="00C31B5E" w:rsidRPr="00FC2FE3" w:rsidRDefault="00C31B5E" w:rsidP="00FD6237">
      <w:pPr>
        <w:spacing w:after="0"/>
        <w:rPr>
          <w:ins w:id="211" w:author="Walker, Kathleen R - (krwalker)" w:date="2017-12-15T09:52:00Z"/>
          <w:rFonts w:ascii="Times New Roman" w:hAnsi="Times New Roman" w:cs="Times New Roman"/>
          <w:color w:val="000000" w:themeColor="text1"/>
          <w:sz w:val="24"/>
          <w:szCs w:val="24"/>
        </w:rPr>
      </w:pPr>
      <w:ins w:id="212" w:author="Walker, Kathleen R - (krwalker)" w:date="2017-12-15T09:51:00Z">
        <w:r w:rsidRPr="00FC2FE3">
          <w:rPr>
            <w:rFonts w:ascii="Times New Roman" w:hAnsi="Times New Roman" w:cs="Times New Roman"/>
            <w:noProof/>
            <w:color w:val="000000" w:themeColor="text1"/>
            <w:sz w:val="24"/>
            <w:szCs w:val="24"/>
            <w:rPrChange w:id="213">
              <w:rPr>
                <w:noProof/>
              </w:rPr>
            </w:rPrChange>
          </w:rPr>
          <w:drawing>
            <wp:inline distT="0" distB="0" distL="0" distR="0" wp14:anchorId="697881D1" wp14:editId="4F1911C1">
              <wp:extent cx="5400675" cy="2876550"/>
              <wp:effectExtent l="0" t="0" r="9525" b="0"/>
              <wp:docPr id="3" name="Picture 3" descr="C:\Users\krwalker\Documents\Kathleen's documents\Tucson-Key West study\Tucson larval survey analyses\2012 Tucson larva manuscript\manuscript for submission\Figura4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krwalker\Documents\Kathleen's documents\Tucson-Key West study\Tucson larval survey analyses\2012 Tucson larva manuscript\manuscript for submission\Figura4.JP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675" cy="287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0545A76" w14:textId="77777777" w:rsidR="00C31B5E" w:rsidRPr="00FC2FE3" w:rsidRDefault="00C31B5E" w:rsidP="00FD6237">
      <w:pPr>
        <w:spacing w:after="0"/>
        <w:rPr>
          <w:ins w:id="214" w:author="Walker, Kathleen R - (krwalker)" w:date="2017-12-15T09:52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F2918" w14:textId="77777777" w:rsidR="00C31B5E" w:rsidRPr="00FC2FE3" w:rsidRDefault="00C31B5E" w:rsidP="00FD62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215"/>
      <w:ins w:id="216" w:author="Walker, Kathleen R - (krwalker)" w:date="2017-12-15T09:52:00Z">
        <w:r w:rsidRPr="00FC2FE3">
          <w:rPr>
            <w:rFonts w:ascii="Times New Roman" w:hAnsi="Times New Roman" w:cs="Times New Roman"/>
            <w:color w:val="000000" w:themeColor="text1"/>
            <w:sz w:val="24"/>
            <w:szCs w:val="24"/>
          </w:rPr>
          <w:t>Total container number was log transformed (log(X + 1)) to improve assumptions of normality.</w:t>
        </w:r>
      </w:ins>
      <w:commentRangeEnd w:id="215"/>
      <w:r w:rsidR="005671A7">
        <w:rPr>
          <w:rStyle w:val="CommentReference"/>
        </w:rPr>
        <w:commentReference w:id="215"/>
      </w:r>
    </w:p>
    <w:sectPr w:rsidR="00C31B5E" w:rsidRPr="00FC2FE3" w:rsidSect="003B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7" w:author="Matthew McCary" w:date="2022-12-12T17:34:00Z" w:initials="MM">
    <w:p w14:paraId="76139320" w14:textId="18BDBBF1" w:rsidR="005671A7" w:rsidRDefault="005671A7">
      <w:pPr>
        <w:pStyle w:val="CommentText"/>
      </w:pPr>
      <w:r>
        <w:rPr>
          <w:rStyle w:val="CommentReference"/>
        </w:rPr>
        <w:annotationRef/>
      </w:r>
      <w:r>
        <w:t>To determine how mosquito abundance change as a function of SES; not variation provided in this study.</w:t>
      </w:r>
    </w:p>
  </w:comment>
  <w:comment w:id="215" w:author="Matthew McCary" w:date="2022-12-12T17:35:00Z" w:initials="MM">
    <w:p w14:paraId="41DFD349" w14:textId="495FFC05" w:rsidR="005671A7" w:rsidRDefault="005671A7">
      <w:pPr>
        <w:pStyle w:val="CommentText"/>
      </w:pPr>
      <w:r>
        <w:rPr>
          <w:rStyle w:val="CommentReference"/>
        </w:rPr>
        <w:annotationRef/>
      </w:r>
      <w:r>
        <w:t>Figure used to determine how number of household containers change as a function of SES.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139320" w15:done="0"/>
  <w15:commentEx w15:paraId="41DFD3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1E4A8" w16cex:dateUtc="2022-12-12T23:34:00Z"/>
  <w16cex:commentExtensible w16cex:durableId="2741E4DB" w16cex:dateUtc="2022-12-12T2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139320" w16cid:durableId="2741E4A8"/>
  <w16cid:commentId w16cid:paraId="41DFD349" w16cid:durableId="2741E4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D9E"/>
    <w:multiLevelType w:val="hybridMultilevel"/>
    <w:tmpl w:val="D12E8156"/>
    <w:lvl w:ilvl="0" w:tplc="1CD6B2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42C"/>
    <w:multiLevelType w:val="hybridMultilevel"/>
    <w:tmpl w:val="3E56D63E"/>
    <w:lvl w:ilvl="0" w:tplc="3760CA7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3231D"/>
    <w:multiLevelType w:val="hybridMultilevel"/>
    <w:tmpl w:val="55F64F6E"/>
    <w:lvl w:ilvl="0" w:tplc="2B2CC0D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163882"/>
    <w:multiLevelType w:val="hybridMultilevel"/>
    <w:tmpl w:val="AB64BC6C"/>
    <w:lvl w:ilvl="0" w:tplc="5B009A5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910BAD"/>
    <w:multiLevelType w:val="hybridMultilevel"/>
    <w:tmpl w:val="8B1E7DB6"/>
    <w:lvl w:ilvl="0" w:tplc="8E747E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974EC"/>
    <w:multiLevelType w:val="hybridMultilevel"/>
    <w:tmpl w:val="3506A840"/>
    <w:lvl w:ilvl="0" w:tplc="346ED4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D46AE"/>
    <w:multiLevelType w:val="hybridMultilevel"/>
    <w:tmpl w:val="D42E8EFC"/>
    <w:lvl w:ilvl="0" w:tplc="03067C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03273"/>
    <w:multiLevelType w:val="hybridMultilevel"/>
    <w:tmpl w:val="4B4ADEC6"/>
    <w:lvl w:ilvl="0" w:tplc="C41E5F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B63E5"/>
    <w:multiLevelType w:val="hybridMultilevel"/>
    <w:tmpl w:val="BC56B3B8"/>
    <w:lvl w:ilvl="0" w:tplc="C2D626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16219"/>
    <w:multiLevelType w:val="hybridMultilevel"/>
    <w:tmpl w:val="7D1881BE"/>
    <w:lvl w:ilvl="0" w:tplc="BA2E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61FEB"/>
    <w:multiLevelType w:val="hybridMultilevel"/>
    <w:tmpl w:val="E624AB52"/>
    <w:lvl w:ilvl="0" w:tplc="4D727FF2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9317A48"/>
    <w:multiLevelType w:val="hybridMultilevel"/>
    <w:tmpl w:val="8FDC90F4"/>
    <w:lvl w:ilvl="0" w:tplc="43BCD96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57E6"/>
    <w:multiLevelType w:val="hybridMultilevel"/>
    <w:tmpl w:val="C3A402CC"/>
    <w:lvl w:ilvl="0" w:tplc="04660994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C120CC1"/>
    <w:multiLevelType w:val="multilevel"/>
    <w:tmpl w:val="E95040D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69774482">
    <w:abstractNumId w:val="9"/>
  </w:num>
  <w:num w:numId="2" w16cid:durableId="737822455">
    <w:abstractNumId w:val="2"/>
  </w:num>
  <w:num w:numId="3" w16cid:durableId="699211022">
    <w:abstractNumId w:val="12"/>
  </w:num>
  <w:num w:numId="4" w16cid:durableId="1495878317">
    <w:abstractNumId w:val="10"/>
  </w:num>
  <w:num w:numId="5" w16cid:durableId="1474449501">
    <w:abstractNumId w:val="7"/>
  </w:num>
  <w:num w:numId="6" w16cid:durableId="1001277505">
    <w:abstractNumId w:val="4"/>
  </w:num>
  <w:num w:numId="7" w16cid:durableId="133259393">
    <w:abstractNumId w:val="5"/>
  </w:num>
  <w:num w:numId="8" w16cid:durableId="1378046134">
    <w:abstractNumId w:val="0"/>
  </w:num>
  <w:num w:numId="9" w16cid:durableId="1070150219">
    <w:abstractNumId w:val="8"/>
  </w:num>
  <w:num w:numId="10" w16cid:durableId="1975409695">
    <w:abstractNumId w:val="6"/>
  </w:num>
  <w:num w:numId="11" w16cid:durableId="1811822703">
    <w:abstractNumId w:val="13"/>
  </w:num>
  <w:num w:numId="12" w16cid:durableId="411002211">
    <w:abstractNumId w:val="3"/>
  </w:num>
  <w:num w:numId="13" w16cid:durableId="1233783190">
    <w:abstractNumId w:val="11"/>
  </w:num>
  <w:num w:numId="14" w16cid:durableId="69900889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riere, Yves - (ycarrier)">
    <w15:presenceInfo w15:providerId="None" w15:userId="Carriere, Yves - (ycarrier)"/>
  </w15:person>
  <w15:person w15:author="Matthew McCary">
    <w15:presenceInfo w15:providerId="None" w15:userId="Matthew McCary"/>
  </w15:person>
  <w15:person w15:author="Walker, Kathleen R - (krwalker)">
    <w15:presenceInfo w15:providerId="None" w15:userId="Walker, Kathleen R - (krwalker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2MzQ1MjIzNDEzMTdR0lEKTi0uzszPAykwrAUAyLAHpCwAAAA="/>
  </w:docVars>
  <w:rsids>
    <w:rsidRoot w:val="00F26FCE"/>
    <w:rsid w:val="00014C18"/>
    <w:rsid w:val="000B6BFC"/>
    <w:rsid w:val="001239BF"/>
    <w:rsid w:val="00132D78"/>
    <w:rsid w:val="00176A82"/>
    <w:rsid w:val="0019713B"/>
    <w:rsid w:val="002B211A"/>
    <w:rsid w:val="002B36B3"/>
    <w:rsid w:val="002E4E63"/>
    <w:rsid w:val="003B495D"/>
    <w:rsid w:val="0040172C"/>
    <w:rsid w:val="004D578F"/>
    <w:rsid w:val="005671A7"/>
    <w:rsid w:val="00590F90"/>
    <w:rsid w:val="00637943"/>
    <w:rsid w:val="0071715A"/>
    <w:rsid w:val="00787BD2"/>
    <w:rsid w:val="00802CF8"/>
    <w:rsid w:val="0081417F"/>
    <w:rsid w:val="008A555D"/>
    <w:rsid w:val="009751DE"/>
    <w:rsid w:val="00A51B0F"/>
    <w:rsid w:val="00A56CF8"/>
    <w:rsid w:val="00AD7D49"/>
    <w:rsid w:val="00B232DD"/>
    <w:rsid w:val="00B828FC"/>
    <w:rsid w:val="00BD6AFF"/>
    <w:rsid w:val="00C31B5E"/>
    <w:rsid w:val="00C35217"/>
    <w:rsid w:val="00C70FE2"/>
    <w:rsid w:val="00D87708"/>
    <w:rsid w:val="00D97DF2"/>
    <w:rsid w:val="00E01FB5"/>
    <w:rsid w:val="00E11853"/>
    <w:rsid w:val="00F26FCE"/>
    <w:rsid w:val="00FC2FE3"/>
    <w:rsid w:val="00FD2E82"/>
    <w:rsid w:val="00FD6237"/>
    <w:rsid w:val="00F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C5A4"/>
  <w15:docId w15:val="{2AC3CC03-EA16-42D6-9615-B29C7493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7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krwalker</dc:creator>
  <cp:lastModifiedBy>Matthew McCary</cp:lastModifiedBy>
  <cp:revision>3</cp:revision>
  <cp:lastPrinted>2017-12-05T18:17:00Z</cp:lastPrinted>
  <dcterms:created xsi:type="dcterms:W3CDTF">2021-05-28T15:55:00Z</dcterms:created>
  <dcterms:modified xsi:type="dcterms:W3CDTF">2022-12-12T23:35:00Z</dcterms:modified>
</cp:coreProperties>
</file>